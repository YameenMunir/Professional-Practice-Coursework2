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5A74" w14:textId="6A29F4F4" w:rsidR="00D772B0" w:rsidRDefault="00D772B0">
      <w:pPr>
        <w:pStyle w:val="NoSpacing"/>
        <w:spacing w:before="1540" w:after="240"/>
        <w:jc w:val="center"/>
        <w:rPr>
          <w:rFonts w:eastAsiaTheme="minorHAnsi"/>
          <w:color w:val="156082" w:themeColor="accent1"/>
          <w:kern w:val="2"/>
          <w:lang w:val="en-GB"/>
          <w14:ligatures w14:val="standardContextual"/>
        </w:rPr>
      </w:pPr>
    </w:p>
    <w:sdt>
      <w:sdtPr>
        <w:rPr>
          <w:rFonts w:eastAsiaTheme="minorHAnsi"/>
          <w:color w:val="156082" w:themeColor="accent1"/>
          <w:kern w:val="2"/>
          <w:lang w:val="en-GB"/>
          <w14:ligatures w14:val="standardContextual"/>
        </w:rPr>
        <w:id w:val="-969046604"/>
        <w:docPartObj>
          <w:docPartGallery w:val="Cover Pages"/>
          <w:docPartUnique/>
        </w:docPartObj>
      </w:sdtPr>
      <w:sdtEndPr>
        <w:rPr>
          <w:b/>
          <w:bCs/>
          <w:color w:val="auto"/>
          <w:sz w:val="240"/>
          <w:szCs w:val="240"/>
          <w:u w:val="single"/>
        </w:rPr>
      </w:sdtEndPr>
      <w:sdtContent>
        <w:p w14:paraId="18815E11" w14:textId="711E16DF" w:rsidR="006C0D59" w:rsidRDefault="006C0D59">
          <w:pPr>
            <w:pStyle w:val="NoSpacing"/>
            <w:spacing w:before="1540" w:after="240"/>
            <w:jc w:val="center"/>
            <w:rPr>
              <w:color w:val="156082" w:themeColor="accent1"/>
            </w:rPr>
          </w:pPr>
          <w:r>
            <w:rPr>
              <w:noProof/>
              <w:color w:val="156082" w:themeColor="accent1"/>
            </w:rPr>
            <w:drawing>
              <wp:inline distT="0" distB="0" distL="0" distR="0" wp14:anchorId="1301D2B9" wp14:editId="47FDBA5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794C3B2D5C090B489D223D571EC585EE"/>
            </w:placeholder>
            <w:dataBinding w:prefixMappings="xmlns:ns0='http://purl.org/dc/elements/1.1/' xmlns:ns1='http://schemas.openxmlformats.org/package/2006/metadata/core-properties' " w:xpath="/ns1:coreProperties[1]/ns0:title[1]" w:storeItemID="{6C3C8BC8-F283-45AE-878A-BAB7291924A1}"/>
            <w:text/>
          </w:sdtPr>
          <w:sdtContent>
            <w:p w14:paraId="36026C9F" w14:textId="33472B1A" w:rsidR="006C0D59" w:rsidRDefault="006C0D5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6C0D59">
                <w:rPr>
                  <w:rFonts w:asciiTheme="majorHAnsi" w:eastAsiaTheme="majorEastAsia" w:hAnsiTheme="majorHAnsi" w:cstheme="majorBidi"/>
                  <w:caps/>
                  <w:color w:val="156082" w:themeColor="accent1"/>
                  <w:sz w:val="72"/>
                  <w:szCs w:val="72"/>
                </w:rPr>
                <w:t>Coursework 2 –</w:t>
              </w:r>
              <w:r>
                <w:rPr>
                  <w:rFonts w:asciiTheme="majorHAnsi" w:eastAsiaTheme="majorEastAsia" w:hAnsiTheme="majorHAnsi" w:cstheme="majorBidi"/>
                  <w:caps/>
                  <w:color w:val="156082" w:themeColor="accent1"/>
                  <w:sz w:val="72"/>
                  <w:szCs w:val="72"/>
                </w:rPr>
                <w:t xml:space="preserve"> </w:t>
              </w:r>
              <w:r w:rsidRPr="006C0D59">
                <w:rPr>
                  <w:rFonts w:asciiTheme="majorHAnsi" w:eastAsiaTheme="majorEastAsia" w:hAnsiTheme="majorHAnsi" w:cstheme="majorBidi"/>
                  <w:caps/>
                  <w:color w:val="156082" w:themeColor="accent1"/>
                  <w:sz w:val="72"/>
                  <w:szCs w:val="72"/>
                </w:rPr>
                <w:t>CSI_4_PPR</w:t>
              </w:r>
            </w:p>
          </w:sdtContent>
        </w:sdt>
        <w:sdt>
          <w:sdtPr>
            <w:rPr>
              <w:color w:val="156082" w:themeColor="accent1"/>
              <w:sz w:val="28"/>
              <w:szCs w:val="28"/>
            </w:rPr>
            <w:alias w:val="Subtitle"/>
            <w:tag w:val=""/>
            <w:id w:val="328029620"/>
            <w:placeholder>
              <w:docPart w:val="4E4DBFC1C6E74D40BFE52430C37E23EC"/>
            </w:placeholder>
            <w:dataBinding w:prefixMappings="xmlns:ns0='http://purl.org/dc/elements/1.1/' xmlns:ns1='http://schemas.openxmlformats.org/package/2006/metadata/core-properties' " w:xpath="/ns1:coreProperties[1]/ns0:subject[1]" w:storeItemID="{6C3C8BC8-F283-45AE-878A-BAB7291924A1}"/>
            <w:text/>
          </w:sdtPr>
          <w:sdtContent>
            <w:p w14:paraId="160DDD51" w14:textId="422BFF12" w:rsidR="006C0D59" w:rsidRDefault="004A13AE">
              <w:pPr>
                <w:pStyle w:val="NoSpacing"/>
                <w:jc w:val="center"/>
                <w:rPr>
                  <w:color w:val="156082" w:themeColor="accent1"/>
                  <w:sz w:val="28"/>
                  <w:szCs w:val="28"/>
                </w:rPr>
              </w:pPr>
              <w:r>
                <w:rPr>
                  <w:color w:val="156082" w:themeColor="accent1"/>
                  <w:sz w:val="28"/>
                  <w:szCs w:val="28"/>
                </w:rPr>
                <w:t>The transformative influence of AI on Job automation, Education, and Training</w:t>
              </w:r>
            </w:p>
          </w:sdtContent>
        </w:sdt>
        <w:p w14:paraId="2CF01FD4" w14:textId="77777777" w:rsidR="006C0D59" w:rsidRDefault="006C0D5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6BE302E8" wp14:editId="7EF373E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82A3B" w14:textId="358F72B6" w:rsidR="006C0D59" w:rsidRPr="006C0D59" w:rsidRDefault="006C0D59">
                                <w:pPr>
                                  <w:pStyle w:val="NoSpacing"/>
                                  <w:jc w:val="center"/>
                                  <w:rPr>
                                    <w:color w:val="156082" w:themeColor="accent1"/>
                                    <w:lang w:val="en-GB"/>
                                  </w:rPr>
                                </w:pPr>
                                <w:r>
                                  <w:rPr>
                                    <w:caps/>
                                    <w:color w:val="156082" w:themeColor="accent1"/>
                                    <w:sz w:val="28"/>
                                    <w:szCs w:val="28"/>
                                    <w:lang w:val="en-GB"/>
                                  </w:rPr>
                                  <w:t>Student id:4214293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E302E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p w14:paraId="03D82A3B" w14:textId="358F72B6" w:rsidR="006C0D59" w:rsidRPr="006C0D59" w:rsidRDefault="006C0D59">
                          <w:pPr>
                            <w:pStyle w:val="NoSpacing"/>
                            <w:jc w:val="center"/>
                            <w:rPr>
                              <w:color w:val="156082" w:themeColor="accent1"/>
                              <w:lang w:val="en-GB"/>
                            </w:rPr>
                          </w:pPr>
                          <w:r>
                            <w:rPr>
                              <w:caps/>
                              <w:color w:val="156082" w:themeColor="accent1"/>
                              <w:sz w:val="28"/>
                              <w:szCs w:val="28"/>
                              <w:lang w:val="en-GB"/>
                            </w:rPr>
                            <w:t>Student id:4214293</w:t>
                          </w:r>
                        </w:p>
                      </w:txbxContent>
                    </v:textbox>
                    <w10:wrap anchorx="margin" anchory="page"/>
                  </v:shape>
                </w:pict>
              </mc:Fallback>
            </mc:AlternateContent>
          </w:r>
          <w:r>
            <w:rPr>
              <w:noProof/>
              <w:color w:val="156082" w:themeColor="accent1"/>
            </w:rPr>
            <w:drawing>
              <wp:inline distT="0" distB="0" distL="0" distR="0" wp14:anchorId="5CB2DF1A" wp14:editId="5525D57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2E77E3" w14:textId="0DF73D5F" w:rsidR="00B14DE9" w:rsidRPr="005C2E45" w:rsidRDefault="006C0D59" w:rsidP="00B14DE9">
          <w:pPr>
            <w:rPr>
              <w:b/>
              <w:sz w:val="240"/>
              <w:szCs w:val="240"/>
              <w:u w:val="single"/>
            </w:rPr>
          </w:pPr>
          <w:r>
            <w:rPr>
              <w:b/>
              <w:bCs/>
              <w:sz w:val="240"/>
              <w:szCs w:val="240"/>
              <w:u w:val="single"/>
            </w:rPr>
            <w:br w:type="page"/>
          </w:r>
        </w:p>
      </w:sdtContent>
    </w:sdt>
    <w:sdt>
      <w:sdtPr>
        <w:rPr>
          <w:rFonts w:asciiTheme="minorHAnsi" w:eastAsiaTheme="minorHAnsi" w:hAnsiTheme="minorHAnsi" w:cstheme="minorBidi"/>
          <w:color w:val="auto"/>
          <w:kern w:val="2"/>
          <w:sz w:val="22"/>
          <w:szCs w:val="22"/>
          <w:lang w:val="en-GB"/>
          <w14:ligatures w14:val="standardContextual"/>
        </w:rPr>
        <w:id w:val="1631210879"/>
        <w:docPartObj>
          <w:docPartGallery w:val="Table of Contents"/>
          <w:docPartUnique/>
        </w:docPartObj>
      </w:sdtPr>
      <w:sdtContent>
        <w:p w14:paraId="1D39CE22" w14:textId="0994017B" w:rsidR="00FE6232" w:rsidRDefault="00FE6232">
          <w:pPr>
            <w:pStyle w:val="TOCHeading"/>
          </w:pPr>
          <w:r>
            <w:t>Contents</w:t>
          </w:r>
        </w:p>
        <w:p w14:paraId="105A06A6" w14:textId="0FC1C617" w:rsidR="00974526" w:rsidRDefault="6CCB9BEB">
          <w:pPr>
            <w:pStyle w:val="TOC1"/>
            <w:tabs>
              <w:tab w:val="right" w:leader="dot" w:pos="9016"/>
            </w:tabs>
            <w:rPr>
              <w:rFonts w:eastAsiaTheme="minorEastAsia"/>
              <w:noProof/>
              <w:sz w:val="24"/>
              <w:szCs w:val="24"/>
              <w:lang w:eastAsia="en-GB"/>
            </w:rPr>
          </w:pPr>
          <w:r>
            <w:fldChar w:fldCharType="begin"/>
          </w:r>
          <w:r w:rsidR="00FE6232">
            <w:instrText>TOC \o "1-3" \h \z \u</w:instrText>
          </w:r>
          <w:r>
            <w:fldChar w:fldCharType="separate"/>
          </w:r>
          <w:hyperlink w:anchor="_Toc164336626" w:history="1">
            <w:r w:rsidR="00974526" w:rsidRPr="00BA3EDE">
              <w:rPr>
                <w:rStyle w:val="Hyperlink"/>
                <w:noProof/>
              </w:rPr>
              <w:t>The transformative influence of AI on Job automation, Education, and Training</w:t>
            </w:r>
            <w:r w:rsidR="00974526">
              <w:rPr>
                <w:noProof/>
                <w:webHidden/>
              </w:rPr>
              <w:tab/>
            </w:r>
            <w:r w:rsidR="00974526">
              <w:rPr>
                <w:noProof/>
                <w:webHidden/>
              </w:rPr>
              <w:fldChar w:fldCharType="begin"/>
            </w:r>
            <w:r w:rsidR="00974526">
              <w:rPr>
                <w:noProof/>
                <w:webHidden/>
              </w:rPr>
              <w:instrText xml:space="preserve"> PAGEREF _Toc164336626 \h </w:instrText>
            </w:r>
            <w:r w:rsidR="00974526">
              <w:rPr>
                <w:noProof/>
                <w:webHidden/>
              </w:rPr>
            </w:r>
            <w:r w:rsidR="00974526">
              <w:rPr>
                <w:noProof/>
                <w:webHidden/>
              </w:rPr>
              <w:fldChar w:fldCharType="separate"/>
            </w:r>
            <w:r w:rsidR="00731967">
              <w:rPr>
                <w:noProof/>
                <w:webHidden/>
              </w:rPr>
              <w:t>2</w:t>
            </w:r>
            <w:r w:rsidR="00974526">
              <w:rPr>
                <w:noProof/>
                <w:webHidden/>
              </w:rPr>
              <w:fldChar w:fldCharType="end"/>
            </w:r>
          </w:hyperlink>
        </w:p>
        <w:p w14:paraId="68BDD0B0" w14:textId="629D9C8F" w:rsidR="00974526" w:rsidRDefault="00000000">
          <w:pPr>
            <w:pStyle w:val="TOC1"/>
            <w:tabs>
              <w:tab w:val="right" w:leader="dot" w:pos="9016"/>
            </w:tabs>
            <w:rPr>
              <w:rFonts w:eastAsiaTheme="minorEastAsia"/>
              <w:noProof/>
              <w:sz w:val="24"/>
              <w:szCs w:val="24"/>
              <w:lang w:eastAsia="en-GB"/>
            </w:rPr>
          </w:pPr>
          <w:hyperlink w:anchor="_Toc164336627" w:history="1">
            <w:r w:rsidR="00974526" w:rsidRPr="00BA3EDE">
              <w:rPr>
                <w:rStyle w:val="Hyperlink"/>
                <w:noProof/>
              </w:rPr>
              <w:t>Introduction</w:t>
            </w:r>
            <w:r w:rsidR="00974526">
              <w:rPr>
                <w:noProof/>
                <w:webHidden/>
              </w:rPr>
              <w:tab/>
            </w:r>
            <w:r w:rsidR="00974526">
              <w:rPr>
                <w:noProof/>
                <w:webHidden/>
              </w:rPr>
              <w:fldChar w:fldCharType="begin"/>
            </w:r>
            <w:r w:rsidR="00974526">
              <w:rPr>
                <w:noProof/>
                <w:webHidden/>
              </w:rPr>
              <w:instrText xml:space="preserve"> PAGEREF _Toc164336627 \h </w:instrText>
            </w:r>
            <w:r w:rsidR="00974526">
              <w:rPr>
                <w:noProof/>
                <w:webHidden/>
              </w:rPr>
            </w:r>
            <w:r w:rsidR="00974526">
              <w:rPr>
                <w:noProof/>
                <w:webHidden/>
              </w:rPr>
              <w:fldChar w:fldCharType="separate"/>
            </w:r>
            <w:r w:rsidR="00731967">
              <w:rPr>
                <w:noProof/>
                <w:webHidden/>
              </w:rPr>
              <w:t>2</w:t>
            </w:r>
            <w:r w:rsidR="00974526">
              <w:rPr>
                <w:noProof/>
                <w:webHidden/>
              </w:rPr>
              <w:fldChar w:fldCharType="end"/>
            </w:r>
          </w:hyperlink>
        </w:p>
        <w:p w14:paraId="54FBED97" w14:textId="3BCC55C7" w:rsidR="00974526" w:rsidRDefault="00000000">
          <w:pPr>
            <w:pStyle w:val="TOC2"/>
            <w:tabs>
              <w:tab w:val="right" w:leader="dot" w:pos="9016"/>
            </w:tabs>
            <w:rPr>
              <w:rFonts w:eastAsiaTheme="minorEastAsia"/>
              <w:noProof/>
              <w:sz w:val="24"/>
              <w:szCs w:val="24"/>
              <w:lang w:eastAsia="en-GB"/>
            </w:rPr>
          </w:pPr>
          <w:hyperlink w:anchor="_Toc164336628" w:history="1">
            <w:r w:rsidR="00974526" w:rsidRPr="00BA3EDE">
              <w:rPr>
                <w:rStyle w:val="Hyperlink"/>
                <w:noProof/>
              </w:rPr>
              <w:t>AI technologies contributing to job automation across different industries</w:t>
            </w:r>
            <w:r w:rsidR="00974526">
              <w:rPr>
                <w:noProof/>
                <w:webHidden/>
              </w:rPr>
              <w:tab/>
            </w:r>
            <w:r w:rsidR="00974526">
              <w:rPr>
                <w:noProof/>
                <w:webHidden/>
              </w:rPr>
              <w:fldChar w:fldCharType="begin"/>
            </w:r>
            <w:r w:rsidR="00974526">
              <w:rPr>
                <w:noProof/>
                <w:webHidden/>
              </w:rPr>
              <w:instrText xml:space="preserve"> PAGEREF _Toc164336628 \h </w:instrText>
            </w:r>
            <w:r w:rsidR="00974526">
              <w:rPr>
                <w:noProof/>
                <w:webHidden/>
              </w:rPr>
            </w:r>
            <w:r w:rsidR="00974526">
              <w:rPr>
                <w:noProof/>
                <w:webHidden/>
              </w:rPr>
              <w:fldChar w:fldCharType="separate"/>
            </w:r>
            <w:r w:rsidR="00731967">
              <w:rPr>
                <w:noProof/>
                <w:webHidden/>
              </w:rPr>
              <w:t>2</w:t>
            </w:r>
            <w:r w:rsidR="00974526">
              <w:rPr>
                <w:noProof/>
                <w:webHidden/>
              </w:rPr>
              <w:fldChar w:fldCharType="end"/>
            </w:r>
          </w:hyperlink>
        </w:p>
        <w:p w14:paraId="5FD6AB25" w14:textId="08F0DB87" w:rsidR="00974526" w:rsidRDefault="00000000">
          <w:pPr>
            <w:pStyle w:val="TOC2"/>
            <w:tabs>
              <w:tab w:val="right" w:leader="dot" w:pos="9016"/>
            </w:tabs>
            <w:rPr>
              <w:rFonts w:eastAsiaTheme="minorEastAsia"/>
              <w:noProof/>
              <w:sz w:val="24"/>
              <w:szCs w:val="24"/>
              <w:lang w:eastAsia="en-GB"/>
            </w:rPr>
          </w:pPr>
          <w:hyperlink w:anchor="_Toc164336629" w:history="1">
            <w:r w:rsidR="00974526" w:rsidRPr="00BA3EDE">
              <w:rPr>
                <w:rStyle w:val="Hyperlink"/>
                <w:noProof/>
              </w:rPr>
              <w:t>Some example uses of AI within Industry</w:t>
            </w:r>
            <w:r w:rsidR="00974526">
              <w:rPr>
                <w:noProof/>
                <w:webHidden/>
              </w:rPr>
              <w:tab/>
            </w:r>
            <w:r w:rsidR="00974526">
              <w:rPr>
                <w:noProof/>
                <w:webHidden/>
              </w:rPr>
              <w:fldChar w:fldCharType="begin"/>
            </w:r>
            <w:r w:rsidR="00974526">
              <w:rPr>
                <w:noProof/>
                <w:webHidden/>
              </w:rPr>
              <w:instrText xml:space="preserve"> PAGEREF _Toc164336629 \h </w:instrText>
            </w:r>
            <w:r w:rsidR="00974526">
              <w:rPr>
                <w:noProof/>
                <w:webHidden/>
              </w:rPr>
            </w:r>
            <w:r w:rsidR="00974526">
              <w:rPr>
                <w:noProof/>
                <w:webHidden/>
              </w:rPr>
              <w:fldChar w:fldCharType="separate"/>
            </w:r>
            <w:r w:rsidR="00731967">
              <w:rPr>
                <w:noProof/>
                <w:webHidden/>
              </w:rPr>
              <w:t>3</w:t>
            </w:r>
            <w:r w:rsidR="00974526">
              <w:rPr>
                <w:noProof/>
                <w:webHidden/>
              </w:rPr>
              <w:fldChar w:fldCharType="end"/>
            </w:r>
          </w:hyperlink>
        </w:p>
        <w:p w14:paraId="49709CDB" w14:textId="13D1B907" w:rsidR="00974526" w:rsidRDefault="00000000">
          <w:pPr>
            <w:pStyle w:val="TOC3"/>
            <w:tabs>
              <w:tab w:val="right" w:leader="dot" w:pos="9016"/>
            </w:tabs>
            <w:rPr>
              <w:rFonts w:eastAsiaTheme="minorEastAsia"/>
              <w:noProof/>
              <w:sz w:val="24"/>
              <w:szCs w:val="24"/>
              <w:lang w:eastAsia="en-GB"/>
            </w:rPr>
          </w:pPr>
          <w:hyperlink w:anchor="_Toc164336630" w:history="1">
            <w:r w:rsidR="00974526" w:rsidRPr="00BA3EDE">
              <w:rPr>
                <w:rStyle w:val="Hyperlink"/>
                <w:noProof/>
              </w:rPr>
              <w:t>Health Care Sector</w:t>
            </w:r>
            <w:r w:rsidR="00974526">
              <w:rPr>
                <w:noProof/>
                <w:webHidden/>
              </w:rPr>
              <w:tab/>
            </w:r>
            <w:r w:rsidR="00974526">
              <w:rPr>
                <w:noProof/>
                <w:webHidden/>
              </w:rPr>
              <w:fldChar w:fldCharType="begin"/>
            </w:r>
            <w:r w:rsidR="00974526">
              <w:rPr>
                <w:noProof/>
                <w:webHidden/>
              </w:rPr>
              <w:instrText xml:space="preserve"> PAGEREF _Toc164336630 \h </w:instrText>
            </w:r>
            <w:r w:rsidR="00974526">
              <w:rPr>
                <w:noProof/>
                <w:webHidden/>
              </w:rPr>
            </w:r>
            <w:r w:rsidR="00974526">
              <w:rPr>
                <w:noProof/>
                <w:webHidden/>
              </w:rPr>
              <w:fldChar w:fldCharType="separate"/>
            </w:r>
            <w:r w:rsidR="00731967">
              <w:rPr>
                <w:noProof/>
                <w:webHidden/>
              </w:rPr>
              <w:t>3</w:t>
            </w:r>
            <w:r w:rsidR="00974526">
              <w:rPr>
                <w:noProof/>
                <w:webHidden/>
              </w:rPr>
              <w:fldChar w:fldCharType="end"/>
            </w:r>
          </w:hyperlink>
        </w:p>
        <w:p w14:paraId="003E656A" w14:textId="6791BE0D" w:rsidR="00974526" w:rsidRDefault="00000000">
          <w:pPr>
            <w:pStyle w:val="TOC3"/>
            <w:tabs>
              <w:tab w:val="right" w:leader="dot" w:pos="9016"/>
            </w:tabs>
            <w:rPr>
              <w:rFonts w:eastAsiaTheme="minorEastAsia"/>
              <w:noProof/>
              <w:sz w:val="24"/>
              <w:szCs w:val="24"/>
              <w:lang w:eastAsia="en-GB"/>
            </w:rPr>
          </w:pPr>
          <w:hyperlink w:anchor="_Toc164336631" w:history="1">
            <w:r w:rsidR="00974526" w:rsidRPr="00BA3EDE">
              <w:rPr>
                <w:rStyle w:val="Hyperlink"/>
                <w:noProof/>
              </w:rPr>
              <w:t>Textile Sector</w:t>
            </w:r>
            <w:r w:rsidR="00974526">
              <w:rPr>
                <w:noProof/>
                <w:webHidden/>
              </w:rPr>
              <w:tab/>
            </w:r>
            <w:r w:rsidR="00974526">
              <w:rPr>
                <w:noProof/>
                <w:webHidden/>
              </w:rPr>
              <w:fldChar w:fldCharType="begin"/>
            </w:r>
            <w:r w:rsidR="00974526">
              <w:rPr>
                <w:noProof/>
                <w:webHidden/>
              </w:rPr>
              <w:instrText xml:space="preserve"> PAGEREF _Toc164336631 \h </w:instrText>
            </w:r>
            <w:r w:rsidR="00974526">
              <w:rPr>
                <w:noProof/>
                <w:webHidden/>
              </w:rPr>
            </w:r>
            <w:r w:rsidR="00974526">
              <w:rPr>
                <w:noProof/>
                <w:webHidden/>
              </w:rPr>
              <w:fldChar w:fldCharType="separate"/>
            </w:r>
            <w:r w:rsidR="00731967">
              <w:rPr>
                <w:noProof/>
                <w:webHidden/>
              </w:rPr>
              <w:t>4</w:t>
            </w:r>
            <w:r w:rsidR="00974526">
              <w:rPr>
                <w:noProof/>
                <w:webHidden/>
              </w:rPr>
              <w:fldChar w:fldCharType="end"/>
            </w:r>
          </w:hyperlink>
        </w:p>
        <w:p w14:paraId="74C53D8A" w14:textId="54556CBC" w:rsidR="00974526" w:rsidRDefault="00000000">
          <w:pPr>
            <w:pStyle w:val="TOC3"/>
            <w:tabs>
              <w:tab w:val="right" w:leader="dot" w:pos="9016"/>
            </w:tabs>
            <w:rPr>
              <w:rFonts w:eastAsiaTheme="minorEastAsia"/>
              <w:noProof/>
              <w:sz w:val="24"/>
              <w:szCs w:val="24"/>
              <w:lang w:eastAsia="en-GB"/>
            </w:rPr>
          </w:pPr>
          <w:hyperlink w:anchor="_Toc164336632" w:history="1">
            <w:r w:rsidR="00974526" w:rsidRPr="00BA3EDE">
              <w:rPr>
                <w:rStyle w:val="Hyperlink"/>
                <w:noProof/>
              </w:rPr>
              <w:t>Ocado technology in automation</w:t>
            </w:r>
            <w:r w:rsidR="00974526">
              <w:rPr>
                <w:noProof/>
                <w:webHidden/>
              </w:rPr>
              <w:tab/>
            </w:r>
            <w:r w:rsidR="00974526">
              <w:rPr>
                <w:noProof/>
                <w:webHidden/>
              </w:rPr>
              <w:fldChar w:fldCharType="begin"/>
            </w:r>
            <w:r w:rsidR="00974526">
              <w:rPr>
                <w:noProof/>
                <w:webHidden/>
              </w:rPr>
              <w:instrText xml:space="preserve"> PAGEREF _Toc164336632 \h </w:instrText>
            </w:r>
            <w:r w:rsidR="00974526">
              <w:rPr>
                <w:noProof/>
                <w:webHidden/>
              </w:rPr>
            </w:r>
            <w:r w:rsidR="00974526">
              <w:rPr>
                <w:noProof/>
                <w:webHidden/>
              </w:rPr>
              <w:fldChar w:fldCharType="separate"/>
            </w:r>
            <w:r w:rsidR="00731967">
              <w:rPr>
                <w:noProof/>
                <w:webHidden/>
              </w:rPr>
              <w:t>4</w:t>
            </w:r>
            <w:r w:rsidR="00974526">
              <w:rPr>
                <w:noProof/>
                <w:webHidden/>
              </w:rPr>
              <w:fldChar w:fldCharType="end"/>
            </w:r>
          </w:hyperlink>
        </w:p>
        <w:p w14:paraId="4DD6D384" w14:textId="6C68C1D9" w:rsidR="00974526" w:rsidRDefault="00000000">
          <w:pPr>
            <w:pStyle w:val="TOC2"/>
            <w:tabs>
              <w:tab w:val="right" w:leader="dot" w:pos="9016"/>
            </w:tabs>
            <w:rPr>
              <w:rFonts w:eastAsiaTheme="minorEastAsia"/>
              <w:noProof/>
              <w:sz w:val="24"/>
              <w:szCs w:val="24"/>
              <w:lang w:eastAsia="en-GB"/>
            </w:rPr>
          </w:pPr>
          <w:hyperlink w:anchor="_Toc164336633" w:history="1">
            <w:r w:rsidR="00974526" w:rsidRPr="00BA3EDE">
              <w:rPr>
                <w:rStyle w:val="Hyperlink"/>
                <w:noProof/>
              </w:rPr>
              <w:t>Possible solutions towards rising issues for employees</w:t>
            </w:r>
            <w:r w:rsidR="00974526">
              <w:rPr>
                <w:noProof/>
                <w:webHidden/>
              </w:rPr>
              <w:tab/>
            </w:r>
            <w:r w:rsidR="00974526">
              <w:rPr>
                <w:noProof/>
                <w:webHidden/>
              </w:rPr>
              <w:fldChar w:fldCharType="begin"/>
            </w:r>
            <w:r w:rsidR="00974526">
              <w:rPr>
                <w:noProof/>
                <w:webHidden/>
              </w:rPr>
              <w:instrText xml:space="preserve"> PAGEREF _Toc164336633 \h </w:instrText>
            </w:r>
            <w:r w:rsidR="00974526">
              <w:rPr>
                <w:noProof/>
                <w:webHidden/>
              </w:rPr>
            </w:r>
            <w:r w:rsidR="00974526">
              <w:rPr>
                <w:noProof/>
                <w:webHidden/>
              </w:rPr>
              <w:fldChar w:fldCharType="separate"/>
            </w:r>
            <w:r w:rsidR="00731967">
              <w:rPr>
                <w:noProof/>
                <w:webHidden/>
              </w:rPr>
              <w:t>5</w:t>
            </w:r>
            <w:r w:rsidR="00974526">
              <w:rPr>
                <w:noProof/>
                <w:webHidden/>
              </w:rPr>
              <w:fldChar w:fldCharType="end"/>
            </w:r>
          </w:hyperlink>
        </w:p>
        <w:p w14:paraId="457D44E5" w14:textId="2F7C8BBE" w:rsidR="00974526" w:rsidRDefault="00000000">
          <w:pPr>
            <w:pStyle w:val="TOC2"/>
            <w:tabs>
              <w:tab w:val="right" w:leader="dot" w:pos="9016"/>
            </w:tabs>
            <w:rPr>
              <w:rFonts w:eastAsiaTheme="minorEastAsia"/>
              <w:noProof/>
              <w:sz w:val="24"/>
              <w:szCs w:val="24"/>
              <w:lang w:eastAsia="en-GB"/>
            </w:rPr>
          </w:pPr>
          <w:hyperlink w:anchor="_Toc164336634" w:history="1">
            <w:r w:rsidR="00974526" w:rsidRPr="00BA3EDE">
              <w:rPr>
                <w:rStyle w:val="Hyperlink"/>
                <w:noProof/>
              </w:rPr>
              <w:t>AI technologies in education</w:t>
            </w:r>
            <w:r w:rsidR="00974526">
              <w:rPr>
                <w:noProof/>
                <w:webHidden/>
              </w:rPr>
              <w:tab/>
            </w:r>
            <w:r w:rsidR="00974526">
              <w:rPr>
                <w:noProof/>
                <w:webHidden/>
              </w:rPr>
              <w:fldChar w:fldCharType="begin"/>
            </w:r>
            <w:r w:rsidR="00974526">
              <w:rPr>
                <w:noProof/>
                <w:webHidden/>
              </w:rPr>
              <w:instrText xml:space="preserve"> PAGEREF _Toc164336634 \h </w:instrText>
            </w:r>
            <w:r w:rsidR="00974526">
              <w:rPr>
                <w:noProof/>
                <w:webHidden/>
              </w:rPr>
            </w:r>
            <w:r w:rsidR="00974526">
              <w:rPr>
                <w:noProof/>
                <w:webHidden/>
              </w:rPr>
              <w:fldChar w:fldCharType="separate"/>
            </w:r>
            <w:r w:rsidR="00731967">
              <w:rPr>
                <w:noProof/>
                <w:webHidden/>
              </w:rPr>
              <w:t>6</w:t>
            </w:r>
            <w:r w:rsidR="00974526">
              <w:rPr>
                <w:noProof/>
                <w:webHidden/>
              </w:rPr>
              <w:fldChar w:fldCharType="end"/>
            </w:r>
          </w:hyperlink>
        </w:p>
        <w:p w14:paraId="71C8EC24" w14:textId="0A5D8D20" w:rsidR="00974526" w:rsidRDefault="00000000">
          <w:pPr>
            <w:pStyle w:val="TOC2"/>
            <w:tabs>
              <w:tab w:val="right" w:leader="dot" w:pos="9016"/>
            </w:tabs>
            <w:rPr>
              <w:rFonts w:eastAsiaTheme="minorEastAsia"/>
              <w:noProof/>
              <w:sz w:val="24"/>
              <w:szCs w:val="24"/>
              <w:lang w:eastAsia="en-GB"/>
            </w:rPr>
          </w:pPr>
          <w:hyperlink w:anchor="_Toc164336635" w:history="1">
            <w:r w:rsidR="00974526" w:rsidRPr="00BA3EDE">
              <w:rPr>
                <w:rStyle w:val="Hyperlink"/>
                <w:noProof/>
              </w:rPr>
              <w:t>ChatGPT in the Education environment</w:t>
            </w:r>
            <w:r w:rsidR="00974526">
              <w:rPr>
                <w:noProof/>
                <w:webHidden/>
              </w:rPr>
              <w:tab/>
            </w:r>
            <w:r w:rsidR="00974526">
              <w:rPr>
                <w:noProof/>
                <w:webHidden/>
              </w:rPr>
              <w:fldChar w:fldCharType="begin"/>
            </w:r>
            <w:r w:rsidR="00974526">
              <w:rPr>
                <w:noProof/>
                <w:webHidden/>
              </w:rPr>
              <w:instrText xml:space="preserve"> PAGEREF _Toc164336635 \h </w:instrText>
            </w:r>
            <w:r w:rsidR="00974526">
              <w:rPr>
                <w:noProof/>
                <w:webHidden/>
              </w:rPr>
            </w:r>
            <w:r w:rsidR="00974526">
              <w:rPr>
                <w:noProof/>
                <w:webHidden/>
              </w:rPr>
              <w:fldChar w:fldCharType="separate"/>
            </w:r>
            <w:r w:rsidR="00731967">
              <w:rPr>
                <w:noProof/>
                <w:webHidden/>
              </w:rPr>
              <w:t>7</w:t>
            </w:r>
            <w:r w:rsidR="00974526">
              <w:rPr>
                <w:noProof/>
                <w:webHidden/>
              </w:rPr>
              <w:fldChar w:fldCharType="end"/>
            </w:r>
          </w:hyperlink>
        </w:p>
        <w:p w14:paraId="441810F2" w14:textId="7336D391" w:rsidR="00974526" w:rsidRDefault="00000000">
          <w:pPr>
            <w:pStyle w:val="TOC2"/>
            <w:tabs>
              <w:tab w:val="right" w:leader="dot" w:pos="9016"/>
            </w:tabs>
            <w:rPr>
              <w:rFonts w:eastAsiaTheme="minorEastAsia"/>
              <w:noProof/>
              <w:sz w:val="24"/>
              <w:szCs w:val="24"/>
              <w:lang w:eastAsia="en-GB"/>
            </w:rPr>
          </w:pPr>
          <w:hyperlink w:anchor="_Toc164336636" w:history="1">
            <w:r w:rsidR="00974526" w:rsidRPr="00BA3EDE">
              <w:rPr>
                <w:rStyle w:val="Hyperlink"/>
                <w:noProof/>
              </w:rPr>
              <w:t>How trustworthy is ChatGPT for students and teachers?</w:t>
            </w:r>
            <w:r w:rsidR="00974526">
              <w:rPr>
                <w:noProof/>
                <w:webHidden/>
              </w:rPr>
              <w:tab/>
            </w:r>
            <w:r w:rsidR="00974526">
              <w:rPr>
                <w:noProof/>
                <w:webHidden/>
              </w:rPr>
              <w:fldChar w:fldCharType="begin"/>
            </w:r>
            <w:r w:rsidR="00974526">
              <w:rPr>
                <w:noProof/>
                <w:webHidden/>
              </w:rPr>
              <w:instrText xml:space="preserve"> PAGEREF _Toc164336636 \h </w:instrText>
            </w:r>
            <w:r w:rsidR="00974526">
              <w:rPr>
                <w:noProof/>
                <w:webHidden/>
              </w:rPr>
            </w:r>
            <w:r w:rsidR="00974526">
              <w:rPr>
                <w:noProof/>
                <w:webHidden/>
              </w:rPr>
              <w:fldChar w:fldCharType="separate"/>
            </w:r>
            <w:r w:rsidR="00731967">
              <w:rPr>
                <w:noProof/>
                <w:webHidden/>
              </w:rPr>
              <w:t>7</w:t>
            </w:r>
            <w:r w:rsidR="00974526">
              <w:rPr>
                <w:noProof/>
                <w:webHidden/>
              </w:rPr>
              <w:fldChar w:fldCharType="end"/>
            </w:r>
          </w:hyperlink>
        </w:p>
        <w:p w14:paraId="6A4EF518" w14:textId="7BD8DF72" w:rsidR="00974526" w:rsidRDefault="00000000">
          <w:pPr>
            <w:pStyle w:val="TOC2"/>
            <w:tabs>
              <w:tab w:val="right" w:leader="dot" w:pos="9016"/>
            </w:tabs>
            <w:rPr>
              <w:rFonts w:eastAsiaTheme="minorEastAsia"/>
              <w:noProof/>
              <w:sz w:val="24"/>
              <w:szCs w:val="24"/>
              <w:lang w:eastAsia="en-GB"/>
            </w:rPr>
          </w:pPr>
          <w:hyperlink w:anchor="_Toc164336637" w:history="1">
            <w:r w:rsidR="00974526" w:rsidRPr="00BA3EDE">
              <w:rPr>
                <w:rStyle w:val="Hyperlink"/>
                <w:noProof/>
              </w:rPr>
              <w:t>Ways in which ChatGPT can be made more reliable for the education sector</w:t>
            </w:r>
            <w:r w:rsidR="00974526">
              <w:rPr>
                <w:noProof/>
                <w:webHidden/>
              </w:rPr>
              <w:tab/>
            </w:r>
            <w:r w:rsidR="00974526">
              <w:rPr>
                <w:noProof/>
                <w:webHidden/>
              </w:rPr>
              <w:fldChar w:fldCharType="begin"/>
            </w:r>
            <w:r w:rsidR="00974526">
              <w:rPr>
                <w:noProof/>
                <w:webHidden/>
              </w:rPr>
              <w:instrText xml:space="preserve"> PAGEREF _Toc164336637 \h </w:instrText>
            </w:r>
            <w:r w:rsidR="00974526">
              <w:rPr>
                <w:noProof/>
                <w:webHidden/>
              </w:rPr>
            </w:r>
            <w:r w:rsidR="00974526">
              <w:rPr>
                <w:noProof/>
                <w:webHidden/>
              </w:rPr>
              <w:fldChar w:fldCharType="separate"/>
            </w:r>
            <w:r w:rsidR="00731967">
              <w:rPr>
                <w:noProof/>
                <w:webHidden/>
              </w:rPr>
              <w:t>8</w:t>
            </w:r>
            <w:r w:rsidR="00974526">
              <w:rPr>
                <w:noProof/>
                <w:webHidden/>
              </w:rPr>
              <w:fldChar w:fldCharType="end"/>
            </w:r>
          </w:hyperlink>
        </w:p>
        <w:p w14:paraId="721D8A1C" w14:textId="23E6FC14" w:rsidR="00974526" w:rsidRDefault="00000000">
          <w:pPr>
            <w:pStyle w:val="TOC1"/>
            <w:tabs>
              <w:tab w:val="right" w:leader="dot" w:pos="9016"/>
            </w:tabs>
            <w:rPr>
              <w:rFonts w:eastAsiaTheme="minorEastAsia"/>
              <w:noProof/>
              <w:sz w:val="24"/>
              <w:szCs w:val="24"/>
              <w:lang w:eastAsia="en-GB"/>
            </w:rPr>
          </w:pPr>
          <w:hyperlink w:anchor="_Toc164336638" w:history="1">
            <w:r w:rsidR="00974526" w:rsidRPr="00BA3EDE">
              <w:rPr>
                <w:rStyle w:val="Hyperlink"/>
                <w:noProof/>
              </w:rPr>
              <w:t>Conclusion</w:t>
            </w:r>
            <w:r w:rsidR="00974526">
              <w:rPr>
                <w:noProof/>
                <w:webHidden/>
              </w:rPr>
              <w:tab/>
            </w:r>
            <w:r w:rsidR="00974526">
              <w:rPr>
                <w:noProof/>
                <w:webHidden/>
              </w:rPr>
              <w:fldChar w:fldCharType="begin"/>
            </w:r>
            <w:r w:rsidR="00974526">
              <w:rPr>
                <w:noProof/>
                <w:webHidden/>
              </w:rPr>
              <w:instrText xml:space="preserve"> PAGEREF _Toc164336638 \h </w:instrText>
            </w:r>
            <w:r w:rsidR="00974526">
              <w:rPr>
                <w:noProof/>
                <w:webHidden/>
              </w:rPr>
            </w:r>
            <w:r w:rsidR="00974526">
              <w:rPr>
                <w:noProof/>
                <w:webHidden/>
              </w:rPr>
              <w:fldChar w:fldCharType="separate"/>
            </w:r>
            <w:r w:rsidR="00731967">
              <w:rPr>
                <w:noProof/>
                <w:webHidden/>
              </w:rPr>
              <w:t>8</w:t>
            </w:r>
            <w:r w:rsidR="00974526">
              <w:rPr>
                <w:noProof/>
                <w:webHidden/>
              </w:rPr>
              <w:fldChar w:fldCharType="end"/>
            </w:r>
          </w:hyperlink>
        </w:p>
        <w:p w14:paraId="72483FB1" w14:textId="063FB0AF" w:rsidR="00974526" w:rsidRDefault="00000000">
          <w:pPr>
            <w:pStyle w:val="TOC1"/>
            <w:tabs>
              <w:tab w:val="right" w:leader="dot" w:pos="9016"/>
            </w:tabs>
            <w:rPr>
              <w:rFonts w:eastAsiaTheme="minorEastAsia"/>
              <w:noProof/>
              <w:sz w:val="24"/>
              <w:szCs w:val="24"/>
              <w:lang w:eastAsia="en-GB"/>
            </w:rPr>
          </w:pPr>
          <w:hyperlink w:anchor="_Toc164336639" w:history="1">
            <w:r w:rsidR="00974526" w:rsidRPr="00BA3EDE">
              <w:rPr>
                <w:rStyle w:val="Hyperlink"/>
                <w:noProof/>
              </w:rPr>
              <w:t>Reflection</w:t>
            </w:r>
            <w:r w:rsidR="00974526">
              <w:rPr>
                <w:noProof/>
                <w:webHidden/>
              </w:rPr>
              <w:tab/>
            </w:r>
            <w:r w:rsidR="00974526">
              <w:rPr>
                <w:noProof/>
                <w:webHidden/>
              </w:rPr>
              <w:fldChar w:fldCharType="begin"/>
            </w:r>
            <w:r w:rsidR="00974526">
              <w:rPr>
                <w:noProof/>
                <w:webHidden/>
              </w:rPr>
              <w:instrText xml:space="preserve"> PAGEREF _Toc164336639 \h </w:instrText>
            </w:r>
            <w:r w:rsidR="00974526">
              <w:rPr>
                <w:noProof/>
                <w:webHidden/>
              </w:rPr>
            </w:r>
            <w:r w:rsidR="00974526">
              <w:rPr>
                <w:noProof/>
                <w:webHidden/>
              </w:rPr>
              <w:fldChar w:fldCharType="separate"/>
            </w:r>
            <w:r w:rsidR="00731967">
              <w:rPr>
                <w:noProof/>
                <w:webHidden/>
              </w:rPr>
              <w:t>9</w:t>
            </w:r>
            <w:r w:rsidR="00974526">
              <w:rPr>
                <w:noProof/>
                <w:webHidden/>
              </w:rPr>
              <w:fldChar w:fldCharType="end"/>
            </w:r>
          </w:hyperlink>
        </w:p>
        <w:p w14:paraId="58C05C51" w14:textId="7B43D98C" w:rsidR="00974526" w:rsidRDefault="00000000">
          <w:pPr>
            <w:pStyle w:val="TOC2"/>
            <w:tabs>
              <w:tab w:val="right" w:leader="dot" w:pos="9016"/>
            </w:tabs>
            <w:rPr>
              <w:rFonts w:eastAsiaTheme="minorEastAsia"/>
              <w:noProof/>
              <w:sz w:val="24"/>
              <w:szCs w:val="24"/>
              <w:lang w:eastAsia="en-GB"/>
            </w:rPr>
          </w:pPr>
          <w:hyperlink w:anchor="_Toc164336640" w:history="1">
            <w:r w:rsidR="00974526" w:rsidRPr="00BA3EDE">
              <w:rPr>
                <w:rStyle w:val="Hyperlink"/>
                <w:noProof/>
              </w:rPr>
              <w:t>Description:</w:t>
            </w:r>
            <w:r w:rsidR="00974526">
              <w:rPr>
                <w:noProof/>
                <w:webHidden/>
              </w:rPr>
              <w:tab/>
            </w:r>
            <w:r w:rsidR="00974526">
              <w:rPr>
                <w:noProof/>
                <w:webHidden/>
              </w:rPr>
              <w:fldChar w:fldCharType="begin"/>
            </w:r>
            <w:r w:rsidR="00974526">
              <w:rPr>
                <w:noProof/>
                <w:webHidden/>
              </w:rPr>
              <w:instrText xml:space="preserve"> PAGEREF _Toc164336640 \h </w:instrText>
            </w:r>
            <w:r w:rsidR="00974526">
              <w:rPr>
                <w:noProof/>
                <w:webHidden/>
              </w:rPr>
            </w:r>
            <w:r w:rsidR="00974526">
              <w:rPr>
                <w:noProof/>
                <w:webHidden/>
              </w:rPr>
              <w:fldChar w:fldCharType="separate"/>
            </w:r>
            <w:r w:rsidR="00731967">
              <w:rPr>
                <w:noProof/>
                <w:webHidden/>
              </w:rPr>
              <w:t>9</w:t>
            </w:r>
            <w:r w:rsidR="00974526">
              <w:rPr>
                <w:noProof/>
                <w:webHidden/>
              </w:rPr>
              <w:fldChar w:fldCharType="end"/>
            </w:r>
          </w:hyperlink>
        </w:p>
        <w:p w14:paraId="66A2625F" w14:textId="48A241DE" w:rsidR="00974526" w:rsidRDefault="00000000">
          <w:pPr>
            <w:pStyle w:val="TOC2"/>
            <w:tabs>
              <w:tab w:val="right" w:leader="dot" w:pos="9016"/>
            </w:tabs>
            <w:rPr>
              <w:rFonts w:eastAsiaTheme="minorEastAsia"/>
              <w:noProof/>
              <w:sz w:val="24"/>
              <w:szCs w:val="24"/>
              <w:lang w:eastAsia="en-GB"/>
            </w:rPr>
          </w:pPr>
          <w:hyperlink w:anchor="_Toc164336641" w:history="1">
            <w:r w:rsidR="00974526" w:rsidRPr="00BA3EDE">
              <w:rPr>
                <w:rStyle w:val="Hyperlink"/>
                <w:noProof/>
              </w:rPr>
              <w:t>Feelings:</w:t>
            </w:r>
            <w:r w:rsidR="00974526">
              <w:rPr>
                <w:noProof/>
                <w:webHidden/>
              </w:rPr>
              <w:tab/>
            </w:r>
            <w:r w:rsidR="00974526">
              <w:rPr>
                <w:noProof/>
                <w:webHidden/>
              </w:rPr>
              <w:fldChar w:fldCharType="begin"/>
            </w:r>
            <w:r w:rsidR="00974526">
              <w:rPr>
                <w:noProof/>
                <w:webHidden/>
              </w:rPr>
              <w:instrText xml:space="preserve"> PAGEREF _Toc164336641 \h </w:instrText>
            </w:r>
            <w:r w:rsidR="00974526">
              <w:rPr>
                <w:noProof/>
                <w:webHidden/>
              </w:rPr>
            </w:r>
            <w:r w:rsidR="00974526">
              <w:rPr>
                <w:noProof/>
                <w:webHidden/>
              </w:rPr>
              <w:fldChar w:fldCharType="separate"/>
            </w:r>
            <w:r w:rsidR="00731967">
              <w:rPr>
                <w:noProof/>
                <w:webHidden/>
              </w:rPr>
              <w:t>9</w:t>
            </w:r>
            <w:r w:rsidR="00974526">
              <w:rPr>
                <w:noProof/>
                <w:webHidden/>
              </w:rPr>
              <w:fldChar w:fldCharType="end"/>
            </w:r>
          </w:hyperlink>
        </w:p>
        <w:p w14:paraId="7EA4B345" w14:textId="2645DE99" w:rsidR="00974526" w:rsidRDefault="00000000">
          <w:pPr>
            <w:pStyle w:val="TOC2"/>
            <w:tabs>
              <w:tab w:val="right" w:leader="dot" w:pos="9016"/>
            </w:tabs>
            <w:rPr>
              <w:rFonts w:eastAsiaTheme="minorEastAsia"/>
              <w:noProof/>
              <w:sz w:val="24"/>
              <w:szCs w:val="24"/>
              <w:lang w:eastAsia="en-GB"/>
            </w:rPr>
          </w:pPr>
          <w:hyperlink w:anchor="_Toc164336642" w:history="1">
            <w:r w:rsidR="00974526" w:rsidRPr="00BA3EDE">
              <w:rPr>
                <w:rStyle w:val="Hyperlink"/>
                <w:noProof/>
              </w:rPr>
              <w:t>Evaluation:</w:t>
            </w:r>
            <w:r w:rsidR="00974526">
              <w:rPr>
                <w:noProof/>
                <w:webHidden/>
              </w:rPr>
              <w:tab/>
            </w:r>
            <w:r w:rsidR="00974526">
              <w:rPr>
                <w:noProof/>
                <w:webHidden/>
              </w:rPr>
              <w:fldChar w:fldCharType="begin"/>
            </w:r>
            <w:r w:rsidR="00974526">
              <w:rPr>
                <w:noProof/>
                <w:webHidden/>
              </w:rPr>
              <w:instrText xml:space="preserve"> PAGEREF _Toc164336642 \h </w:instrText>
            </w:r>
            <w:r w:rsidR="00974526">
              <w:rPr>
                <w:noProof/>
                <w:webHidden/>
              </w:rPr>
            </w:r>
            <w:r w:rsidR="00974526">
              <w:rPr>
                <w:noProof/>
                <w:webHidden/>
              </w:rPr>
              <w:fldChar w:fldCharType="separate"/>
            </w:r>
            <w:r w:rsidR="00731967">
              <w:rPr>
                <w:noProof/>
                <w:webHidden/>
              </w:rPr>
              <w:t>10</w:t>
            </w:r>
            <w:r w:rsidR="00974526">
              <w:rPr>
                <w:noProof/>
                <w:webHidden/>
              </w:rPr>
              <w:fldChar w:fldCharType="end"/>
            </w:r>
          </w:hyperlink>
        </w:p>
        <w:p w14:paraId="0F7E5954" w14:textId="0781FB47" w:rsidR="00974526" w:rsidRDefault="00000000">
          <w:pPr>
            <w:pStyle w:val="TOC2"/>
            <w:tabs>
              <w:tab w:val="right" w:leader="dot" w:pos="9016"/>
            </w:tabs>
            <w:rPr>
              <w:rFonts w:eastAsiaTheme="minorEastAsia"/>
              <w:noProof/>
              <w:sz w:val="24"/>
              <w:szCs w:val="24"/>
              <w:lang w:eastAsia="en-GB"/>
            </w:rPr>
          </w:pPr>
          <w:hyperlink w:anchor="_Toc164336643" w:history="1">
            <w:r w:rsidR="00974526" w:rsidRPr="00BA3EDE">
              <w:rPr>
                <w:rStyle w:val="Hyperlink"/>
                <w:noProof/>
              </w:rPr>
              <w:t>Analysis:</w:t>
            </w:r>
            <w:r w:rsidR="00974526">
              <w:rPr>
                <w:noProof/>
                <w:webHidden/>
              </w:rPr>
              <w:tab/>
            </w:r>
            <w:r w:rsidR="00974526">
              <w:rPr>
                <w:noProof/>
                <w:webHidden/>
              </w:rPr>
              <w:fldChar w:fldCharType="begin"/>
            </w:r>
            <w:r w:rsidR="00974526">
              <w:rPr>
                <w:noProof/>
                <w:webHidden/>
              </w:rPr>
              <w:instrText xml:space="preserve"> PAGEREF _Toc164336643 \h </w:instrText>
            </w:r>
            <w:r w:rsidR="00974526">
              <w:rPr>
                <w:noProof/>
                <w:webHidden/>
              </w:rPr>
            </w:r>
            <w:r w:rsidR="00974526">
              <w:rPr>
                <w:noProof/>
                <w:webHidden/>
              </w:rPr>
              <w:fldChar w:fldCharType="separate"/>
            </w:r>
            <w:r w:rsidR="00731967">
              <w:rPr>
                <w:noProof/>
                <w:webHidden/>
              </w:rPr>
              <w:t>10</w:t>
            </w:r>
            <w:r w:rsidR="00974526">
              <w:rPr>
                <w:noProof/>
                <w:webHidden/>
              </w:rPr>
              <w:fldChar w:fldCharType="end"/>
            </w:r>
          </w:hyperlink>
        </w:p>
        <w:p w14:paraId="7D359758" w14:textId="0823EA66" w:rsidR="00974526" w:rsidRDefault="00000000">
          <w:pPr>
            <w:pStyle w:val="TOC2"/>
            <w:tabs>
              <w:tab w:val="right" w:leader="dot" w:pos="9016"/>
            </w:tabs>
            <w:rPr>
              <w:rFonts w:eastAsiaTheme="minorEastAsia"/>
              <w:noProof/>
              <w:sz w:val="24"/>
              <w:szCs w:val="24"/>
              <w:lang w:eastAsia="en-GB"/>
            </w:rPr>
          </w:pPr>
          <w:hyperlink w:anchor="_Toc164336644" w:history="1">
            <w:r w:rsidR="00974526" w:rsidRPr="00BA3EDE">
              <w:rPr>
                <w:rStyle w:val="Hyperlink"/>
                <w:noProof/>
              </w:rPr>
              <w:t>Conclusion/Action Plan:</w:t>
            </w:r>
            <w:r w:rsidR="00974526">
              <w:rPr>
                <w:noProof/>
                <w:webHidden/>
              </w:rPr>
              <w:tab/>
            </w:r>
            <w:r w:rsidR="00974526">
              <w:rPr>
                <w:noProof/>
                <w:webHidden/>
              </w:rPr>
              <w:fldChar w:fldCharType="begin"/>
            </w:r>
            <w:r w:rsidR="00974526">
              <w:rPr>
                <w:noProof/>
                <w:webHidden/>
              </w:rPr>
              <w:instrText xml:space="preserve"> PAGEREF _Toc164336644 \h </w:instrText>
            </w:r>
            <w:r w:rsidR="00974526">
              <w:rPr>
                <w:noProof/>
                <w:webHidden/>
              </w:rPr>
            </w:r>
            <w:r w:rsidR="00974526">
              <w:rPr>
                <w:noProof/>
                <w:webHidden/>
              </w:rPr>
              <w:fldChar w:fldCharType="separate"/>
            </w:r>
            <w:r w:rsidR="00731967">
              <w:rPr>
                <w:noProof/>
                <w:webHidden/>
              </w:rPr>
              <w:t>10</w:t>
            </w:r>
            <w:r w:rsidR="00974526">
              <w:rPr>
                <w:noProof/>
                <w:webHidden/>
              </w:rPr>
              <w:fldChar w:fldCharType="end"/>
            </w:r>
          </w:hyperlink>
        </w:p>
        <w:p w14:paraId="0BFC1524" w14:textId="1B7A2421" w:rsidR="00974526" w:rsidRDefault="00000000">
          <w:pPr>
            <w:pStyle w:val="TOC1"/>
            <w:tabs>
              <w:tab w:val="right" w:leader="dot" w:pos="9016"/>
            </w:tabs>
            <w:rPr>
              <w:rFonts w:eastAsiaTheme="minorEastAsia"/>
              <w:noProof/>
              <w:sz w:val="24"/>
              <w:szCs w:val="24"/>
              <w:lang w:eastAsia="en-GB"/>
            </w:rPr>
          </w:pPr>
          <w:hyperlink w:anchor="_Toc164336645" w:history="1">
            <w:r w:rsidR="00974526" w:rsidRPr="00BA3EDE">
              <w:rPr>
                <w:rStyle w:val="Hyperlink"/>
                <w:noProof/>
                <w:lang w:val="it-IT"/>
              </w:rPr>
              <w:t>E-portfolio</w:t>
            </w:r>
            <w:r w:rsidR="00974526">
              <w:rPr>
                <w:noProof/>
                <w:webHidden/>
              </w:rPr>
              <w:tab/>
            </w:r>
            <w:r w:rsidR="00974526">
              <w:rPr>
                <w:noProof/>
                <w:webHidden/>
              </w:rPr>
              <w:fldChar w:fldCharType="begin"/>
            </w:r>
            <w:r w:rsidR="00974526">
              <w:rPr>
                <w:noProof/>
                <w:webHidden/>
              </w:rPr>
              <w:instrText xml:space="preserve"> PAGEREF _Toc164336645 \h </w:instrText>
            </w:r>
            <w:r w:rsidR="00974526">
              <w:rPr>
                <w:noProof/>
                <w:webHidden/>
              </w:rPr>
            </w:r>
            <w:r w:rsidR="00974526">
              <w:rPr>
                <w:noProof/>
                <w:webHidden/>
              </w:rPr>
              <w:fldChar w:fldCharType="separate"/>
            </w:r>
            <w:r w:rsidR="00731967">
              <w:rPr>
                <w:noProof/>
                <w:webHidden/>
              </w:rPr>
              <w:t>11</w:t>
            </w:r>
            <w:r w:rsidR="00974526">
              <w:rPr>
                <w:noProof/>
                <w:webHidden/>
              </w:rPr>
              <w:fldChar w:fldCharType="end"/>
            </w:r>
          </w:hyperlink>
        </w:p>
        <w:p w14:paraId="60C3B774" w14:textId="2DDE351B" w:rsidR="00974526" w:rsidRDefault="00000000">
          <w:pPr>
            <w:pStyle w:val="TOC1"/>
            <w:tabs>
              <w:tab w:val="right" w:leader="dot" w:pos="9016"/>
            </w:tabs>
            <w:rPr>
              <w:rFonts w:eastAsiaTheme="minorEastAsia"/>
              <w:noProof/>
              <w:sz w:val="24"/>
              <w:szCs w:val="24"/>
              <w:lang w:eastAsia="en-GB"/>
            </w:rPr>
          </w:pPr>
          <w:hyperlink w:anchor="_Toc164336646" w:history="1">
            <w:r w:rsidR="00974526" w:rsidRPr="00BA3EDE">
              <w:rPr>
                <w:rStyle w:val="Hyperlink"/>
                <w:noProof/>
              </w:rPr>
              <w:t>Reference Page</w:t>
            </w:r>
            <w:r w:rsidR="00974526">
              <w:rPr>
                <w:noProof/>
                <w:webHidden/>
              </w:rPr>
              <w:tab/>
            </w:r>
            <w:r w:rsidR="00974526">
              <w:rPr>
                <w:noProof/>
                <w:webHidden/>
              </w:rPr>
              <w:fldChar w:fldCharType="begin"/>
            </w:r>
            <w:r w:rsidR="00974526">
              <w:rPr>
                <w:noProof/>
                <w:webHidden/>
              </w:rPr>
              <w:instrText xml:space="preserve"> PAGEREF _Toc164336646 \h </w:instrText>
            </w:r>
            <w:r w:rsidR="00974526">
              <w:rPr>
                <w:noProof/>
                <w:webHidden/>
              </w:rPr>
            </w:r>
            <w:r w:rsidR="00974526">
              <w:rPr>
                <w:noProof/>
                <w:webHidden/>
              </w:rPr>
              <w:fldChar w:fldCharType="separate"/>
            </w:r>
            <w:r w:rsidR="00731967">
              <w:rPr>
                <w:noProof/>
                <w:webHidden/>
              </w:rPr>
              <w:t>11</w:t>
            </w:r>
            <w:r w:rsidR="00974526">
              <w:rPr>
                <w:noProof/>
                <w:webHidden/>
              </w:rPr>
              <w:fldChar w:fldCharType="end"/>
            </w:r>
          </w:hyperlink>
        </w:p>
        <w:p w14:paraId="4C57E16B" w14:textId="4F61D1E1" w:rsidR="6CCB9BEB" w:rsidRDefault="6CCB9BEB" w:rsidP="00341F7A">
          <w:pPr>
            <w:pStyle w:val="TOC1"/>
            <w:tabs>
              <w:tab w:val="right" w:leader="dot" w:pos="9015"/>
            </w:tabs>
            <w:rPr>
              <w:rStyle w:val="Hyperlink"/>
            </w:rPr>
          </w:pPr>
          <w:r>
            <w:fldChar w:fldCharType="end"/>
          </w:r>
        </w:p>
      </w:sdtContent>
    </w:sdt>
    <w:p w14:paraId="4DA5B562" w14:textId="61F437EF" w:rsidR="00FE6232" w:rsidRDefault="00FE6232"/>
    <w:p w14:paraId="6B7B58C2" w14:textId="77777777" w:rsidR="00B14DE9" w:rsidRDefault="00B14DE9" w:rsidP="00B14DE9">
      <w:pPr>
        <w:rPr>
          <w:sz w:val="28"/>
          <w:szCs w:val="28"/>
        </w:rPr>
      </w:pPr>
    </w:p>
    <w:p w14:paraId="1F9E6CF5" w14:textId="3C03764F" w:rsidR="00FE6232" w:rsidRDefault="00FE6232" w:rsidP="00B14DE9">
      <w:pPr>
        <w:rPr>
          <w:sz w:val="28"/>
          <w:szCs w:val="28"/>
        </w:rPr>
      </w:pPr>
    </w:p>
    <w:p w14:paraId="327FA53B" w14:textId="77777777" w:rsidR="00FE6232" w:rsidRDefault="00FE6232" w:rsidP="00B14DE9">
      <w:pPr>
        <w:rPr>
          <w:sz w:val="28"/>
          <w:szCs w:val="28"/>
        </w:rPr>
      </w:pPr>
    </w:p>
    <w:p w14:paraId="274B347C" w14:textId="77777777" w:rsidR="00FE6232" w:rsidRDefault="00FE6232" w:rsidP="00B14DE9">
      <w:pPr>
        <w:rPr>
          <w:sz w:val="28"/>
          <w:szCs w:val="28"/>
        </w:rPr>
      </w:pPr>
    </w:p>
    <w:p w14:paraId="48278520" w14:textId="77777777" w:rsidR="00FE6232" w:rsidRDefault="00FE6232" w:rsidP="00B14DE9">
      <w:pPr>
        <w:rPr>
          <w:sz w:val="28"/>
          <w:szCs w:val="28"/>
        </w:rPr>
      </w:pPr>
    </w:p>
    <w:p w14:paraId="1C94980C" w14:textId="77777777" w:rsidR="00FE6232" w:rsidRDefault="00FE6232" w:rsidP="00B14DE9">
      <w:pPr>
        <w:rPr>
          <w:sz w:val="28"/>
          <w:szCs w:val="28"/>
        </w:rPr>
      </w:pPr>
    </w:p>
    <w:p w14:paraId="06C28B44" w14:textId="77777777" w:rsidR="00FE6232" w:rsidRDefault="00FE6232" w:rsidP="00B14DE9">
      <w:pPr>
        <w:rPr>
          <w:sz w:val="28"/>
          <w:szCs w:val="28"/>
        </w:rPr>
      </w:pPr>
    </w:p>
    <w:p w14:paraId="3DBF9CA9" w14:textId="4C23C28C" w:rsidR="00FE6232" w:rsidRDefault="003B1CD9" w:rsidP="00220531">
      <w:pPr>
        <w:pStyle w:val="Heading1"/>
        <w:rPr>
          <w:ins w:id="0" w:author="Safia Barikzai" w:date="2024-04-16T10:23:00Z"/>
        </w:rPr>
      </w:pPr>
      <w:bookmarkStart w:id="1" w:name="_Hlk162986703"/>
      <w:bookmarkStart w:id="2" w:name="_Toc164336626"/>
      <w:r>
        <w:t>The transformative influence of AI on Job automation</w:t>
      </w:r>
      <w:r w:rsidR="00A53CA1">
        <w:t>, Education, and Training</w:t>
      </w:r>
      <w:bookmarkEnd w:id="2"/>
      <w:r w:rsidR="00952AC8">
        <w:t xml:space="preserve"> </w:t>
      </w:r>
    </w:p>
    <w:p w14:paraId="535D9631" w14:textId="347A96F3" w:rsidR="00FE6232" w:rsidRDefault="00220531" w:rsidP="00220531">
      <w:pPr>
        <w:pStyle w:val="Heading1"/>
      </w:pPr>
      <w:bookmarkStart w:id="3" w:name="_Toc164336627"/>
      <w:r>
        <w:t>Introduction</w:t>
      </w:r>
      <w:bookmarkEnd w:id="3"/>
    </w:p>
    <w:bookmarkEnd w:id="1"/>
    <w:p w14:paraId="526FCC34" w14:textId="1456D5CC" w:rsidR="00974C31" w:rsidRDefault="30892500" w:rsidP="00474FCC">
      <w:pPr>
        <w:jc w:val="both"/>
      </w:pPr>
      <w:r w:rsidRPr="007D0CFA">
        <w:t>This paper debates the future of education, work, and training in the era of automation</w:t>
      </w:r>
      <w:r w:rsidR="0054023D">
        <w:t>, particularly</w:t>
      </w:r>
      <w:r w:rsidR="2EEB59B0" w:rsidRPr="007D0CFA">
        <w:t xml:space="preserve"> the proliferation of Artificial Intelligence and its impact on the world of work. </w:t>
      </w:r>
      <w:r w:rsidR="00A5587E" w:rsidRPr="007D0CFA">
        <w:t>In general</w:t>
      </w:r>
      <w:r w:rsidR="00552EF2" w:rsidRPr="007D0CFA">
        <w:t>,</w:t>
      </w:r>
      <w:r w:rsidR="003B7FC4" w:rsidRPr="007D0CFA">
        <w:t xml:space="preserve"> </w:t>
      </w:r>
      <w:r w:rsidR="00552EF2" w:rsidRPr="007D0CFA">
        <w:t>there is</w:t>
      </w:r>
      <w:r w:rsidR="003B7FC4" w:rsidRPr="007D0CFA">
        <w:t xml:space="preserve"> a debate </w:t>
      </w:r>
      <w:r w:rsidR="006A1CC7" w:rsidRPr="007D0CFA">
        <w:t xml:space="preserve">about </w:t>
      </w:r>
      <w:r w:rsidR="003B7FC4" w:rsidRPr="007D0CFA">
        <w:t xml:space="preserve">whether </w:t>
      </w:r>
      <w:r w:rsidR="00985DBB" w:rsidRPr="007D0CFA">
        <w:t>the future of work, education</w:t>
      </w:r>
      <w:r w:rsidR="004948CE" w:rsidRPr="007D0CFA">
        <w:t xml:space="preserve">, and </w:t>
      </w:r>
      <w:r w:rsidR="001B0968" w:rsidRPr="007D0CFA">
        <w:t xml:space="preserve">automation </w:t>
      </w:r>
      <w:r w:rsidR="004948CE" w:rsidRPr="007D0CFA">
        <w:t xml:space="preserve">with </w:t>
      </w:r>
      <w:r w:rsidR="00FD7CF0" w:rsidRPr="007D0CFA">
        <w:t xml:space="preserve">AI </w:t>
      </w:r>
      <w:r w:rsidR="006A1CC7" w:rsidRPr="007D0CFA">
        <w:t xml:space="preserve">is </w:t>
      </w:r>
      <w:r w:rsidR="004948CE" w:rsidRPr="007D0CFA">
        <w:t>on the rise</w:t>
      </w:r>
      <w:r w:rsidR="00D15EA6" w:rsidRPr="007D0CFA">
        <w:t>,</w:t>
      </w:r>
      <w:r w:rsidR="003F532B" w:rsidRPr="007D0CFA">
        <w:t xml:space="preserve"> </w:t>
      </w:r>
      <w:r w:rsidR="00D15EA6" w:rsidRPr="007D0CFA">
        <w:t>w</w:t>
      </w:r>
      <w:r w:rsidR="003F532B" w:rsidRPr="007D0CFA">
        <w:t>hich would potentially, change the way we live our lives for the better or worse</w:t>
      </w:r>
      <w:r w:rsidR="006A1CC7" w:rsidRPr="007D0CFA">
        <w:t>.</w:t>
      </w:r>
      <w:r w:rsidR="00B729AC" w:rsidRPr="007D0CFA">
        <w:t xml:space="preserve"> </w:t>
      </w:r>
      <w:r w:rsidR="00630256">
        <w:t xml:space="preserve">According to </w:t>
      </w:r>
      <w:r w:rsidR="00630256" w:rsidRPr="007D0CFA">
        <w:t xml:space="preserve">(Badet, </w:t>
      </w:r>
      <w:r w:rsidR="00630256">
        <w:t>2021</w:t>
      </w:r>
      <w:r w:rsidR="00630256" w:rsidRPr="007D0CFA">
        <w:t>)</w:t>
      </w:r>
      <w:r w:rsidR="00630256">
        <w:t xml:space="preserve">, </w:t>
      </w:r>
      <w:r w:rsidR="00B729AC" w:rsidRPr="007D0CFA">
        <w:t xml:space="preserve">around 15% of the global workforce, </w:t>
      </w:r>
      <w:r w:rsidR="00F76C0F">
        <w:t>(</w:t>
      </w:r>
      <w:r w:rsidR="00D019A7" w:rsidRPr="007D0CFA">
        <w:t>400 million workers</w:t>
      </w:r>
      <w:r w:rsidR="00F76C0F">
        <w:t>)</w:t>
      </w:r>
      <w:r w:rsidR="00D019A7" w:rsidRPr="007D0CFA">
        <w:t xml:space="preserve"> </w:t>
      </w:r>
      <w:r w:rsidR="00F76C0F">
        <w:t xml:space="preserve">is </w:t>
      </w:r>
      <w:r w:rsidR="00D019A7" w:rsidRPr="007D0CFA">
        <w:t xml:space="preserve">likely to </w:t>
      </w:r>
      <w:r w:rsidR="006A1CC7" w:rsidRPr="007D0CFA">
        <w:t>create</w:t>
      </w:r>
      <w:r w:rsidR="004F46DC" w:rsidRPr="007D0CFA">
        <w:t xml:space="preserve"> unemployment between 2016-2030</w:t>
      </w:r>
      <w:r w:rsidR="008C7999" w:rsidRPr="007D0CFA">
        <w:t xml:space="preserve">. </w:t>
      </w:r>
      <w:r w:rsidR="00A1752C" w:rsidRPr="007D0CFA">
        <w:t xml:space="preserve">After </w:t>
      </w:r>
      <w:r w:rsidR="00C60B75">
        <w:t>analysing</w:t>
      </w:r>
      <w:r w:rsidR="00974C31">
        <w:t xml:space="preserve"> </w:t>
      </w:r>
      <w:r w:rsidR="00C60B75">
        <w:t>there will be</w:t>
      </w:r>
      <w:r w:rsidR="00A1752C" w:rsidRPr="007D0CFA">
        <w:t xml:space="preserve"> </w:t>
      </w:r>
      <w:r w:rsidR="00C60B75">
        <w:t xml:space="preserve">a </w:t>
      </w:r>
      <w:r w:rsidR="00A1752C" w:rsidRPr="007D0CFA">
        <w:t>point in time</w:t>
      </w:r>
      <w:r w:rsidR="006A1CC7" w:rsidRPr="007D0CFA">
        <w:t>,</w:t>
      </w:r>
      <w:r w:rsidR="00A1752C" w:rsidRPr="007D0CFA">
        <w:t xml:space="preserve"> </w:t>
      </w:r>
      <w:r w:rsidR="00974C31">
        <w:t>when</w:t>
      </w:r>
      <w:r w:rsidR="00C60B75">
        <w:t xml:space="preserve"> </w:t>
      </w:r>
      <w:r w:rsidR="00A1752C" w:rsidRPr="007D0CFA">
        <w:t>au</w:t>
      </w:r>
      <w:r w:rsidR="00BF6AF8" w:rsidRPr="007D0CFA">
        <w:t xml:space="preserve">tomation is likely going to affect less-educated workers </w:t>
      </w:r>
      <w:r w:rsidR="000032B3" w:rsidRPr="007D0CFA">
        <w:t xml:space="preserve">i.e. workers </w:t>
      </w:r>
      <w:r w:rsidR="00A723C9" w:rsidRPr="007D0CFA">
        <w:t xml:space="preserve">with </w:t>
      </w:r>
      <w:r w:rsidR="000032B3" w:rsidRPr="007D0CFA">
        <w:t xml:space="preserve">little to no qualifications, </w:t>
      </w:r>
      <w:r w:rsidR="00BF6AF8" w:rsidRPr="007D0CFA">
        <w:t xml:space="preserve">and </w:t>
      </w:r>
      <w:r w:rsidR="0089227E" w:rsidRPr="007D0CFA">
        <w:t>low-level</w:t>
      </w:r>
      <w:r w:rsidR="00BF6AF8" w:rsidRPr="007D0CFA">
        <w:t xml:space="preserve"> jobs (</w:t>
      </w:r>
      <w:r w:rsidR="006A1CC7" w:rsidRPr="007D0CFA">
        <w:t>low-paying</w:t>
      </w:r>
      <w:r w:rsidR="00BF6AF8" w:rsidRPr="007D0CFA">
        <w:t xml:space="preserve"> jobs)</w:t>
      </w:r>
      <w:r w:rsidR="00A370FA" w:rsidRPr="007D0CFA">
        <w:t xml:space="preserve"> resulting</w:t>
      </w:r>
      <w:r w:rsidR="001C5CEE" w:rsidRPr="007D0CFA">
        <w:t xml:space="preserve"> in high unemployment of labour</w:t>
      </w:r>
      <w:r w:rsidR="00FC6D84" w:rsidRPr="007D0CFA">
        <w:t xml:space="preserve">, thus </w:t>
      </w:r>
      <w:r w:rsidR="0089227E" w:rsidRPr="007D0CFA">
        <w:t xml:space="preserve">reducing the demand for labour in the market. </w:t>
      </w:r>
    </w:p>
    <w:p w14:paraId="526B109E" w14:textId="528F3762" w:rsidR="00006532" w:rsidRPr="007D0CFA" w:rsidRDefault="00621C2B" w:rsidP="00474FCC">
      <w:pPr>
        <w:jc w:val="both"/>
      </w:pPr>
      <w:r>
        <w:t>I</w:t>
      </w:r>
      <w:r w:rsidR="001F0D58" w:rsidRPr="007D0CFA">
        <w:t xml:space="preserve">f this were to happen, governments would need to find a solution </w:t>
      </w:r>
      <w:r w:rsidR="00F82960" w:rsidRPr="007D0CFA">
        <w:t xml:space="preserve">to retrain the labour force </w:t>
      </w:r>
      <w:r w:rsidR="006A1CC7" w:rsidRPr="007D0CFA">
        <w:t xml:space="preserve">by </w:t>
      </w:r>
      <w:r w:rsidR="00EC212F" w:rsidRPr="007D0CFA">
        <w:t xml:space="preserve">investing </w:t>
      </w:r>
      <w:r w:rsidR="006A1CC7" w:rsidRPr="007D0CFA">
        <w:t>in</w:t>
      </w:r>
      <w:r w:rsidR="00F82960" w:rsidRPr="007D0CFA">
        <w:t xml:space="preserve"> education and training courses – to make </w:t>
      </w:r>
      <w:r w:rsidR="007E4F0C" w:rsidRPr="007D0CFA">
        <w:t>workers</w:t>
      </w:r>
      <w:r w:rsidR="00F82960" w:rsidRPr="007D0CFA">
        <w:t xml:space="preserve"> more qualified for </w:t>
      </w:r>
      <w:r w:rsidR="00FF0F79" w:rsidRPr="007D0CFA">
        <w:t>jobs with higher demand.</w:t>
      </w:r>
      <w:r w:rsidR="007E4F0C" w:rsidRPr="007D0CFA">
        <w:t xml:space="preserve"> </w:t>
      </w:r>
    </w:p>
    <w:p w14:paraId="715E0D52" w14:textId="5AB41AF0" w:rsidR="00C24C61" w:rsidRPr="00766017" w:rsidRDefault="00322004" w:rsidP="00006532">
      <w:pPr>
        <w:pStyle w:val="Heading2"/>
      </w:pPr>
      <w:bookmarkStart w:id="4" w:name="_Toc164336628"/>
      <w:r w:rsidRPr="00766017">
        <w:t xml:space="preserve">AI technologies </w:t>
      </w:r>
      <w:r w:rsidR="00C24C61" w:rsidRPr="00766017">
        <w:t>contributing to job automation across different industries</w:t>
      </w:r>
      <w:bookmarkEnd w:id="4"/>
    </w:p>
    <w:p w14:paraId="5A590B22" w14:textId="249C6335" w:rsidR="00C24C61" w:rsidRPr="001A2D16" w:rsidRDefault="00B151AB" w:rsidP="00474FCC">
      <w:pPr>
        <w:jc w:val="both"/>
        <w:rPr>
          <w:del w:id="5" w:author="Safia Barikzai" w:date="2024-04-16T10:35:00Z"/>
        </w:rPr>
      </w:pPr>
      <w:r w:rsidRPr="00F107AD">
        <w:rPr>
          <w:noProof/>
        </w:rPr>
        <w:drawing>
          <wp:anchor distT="0" distB="0" distL="114300" distR="114300" simplePos="0" relativeHeight="251658241" behindDoc="0" locked="0" layoutInCell="1" allowOverlap="1" wp14:anchorId="1FA3C30E" wp14:editId="275BC6C8">
            <wp:simplePos x="0" y="0"/>
            <wp:positionH relativeFrom="column">
              <wp:posOffset>1207990</wp:posOffset>
            </wp:positionH>
            <wp:positionV relativeFrom="paragraph">
              <wp:posOffset>916526</wp:posOffset>
            </wp:positionV>
            <wp:extent cx="3438525" cy="1119505"/>
            <wp:effectExtent l="0" t="0" r="9525" b="4445"/>
            <wp:wrapTopAndBottom/>
            <wp:docPr id="1499054839"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54839" name="Picture 1" descr="A pie chart with text&#10;&#10;Description automatically generated"/>
                    <pic:cNvPicPr/>
                  </pic:nvPicPr>
                  <pic:blipFill rotWithShape="1">
                    <a:blip r:embed="rId10">
                      <a:extLst>
                        <a:ext uri="{28A0092B-C50C-407E-A947-70E740481C1C}">
                          <a14:useLocalDpi xmlns:a14="http://schemas.microsoft.com/office/drawing/2010/main" val="0"/>
                        </a:ext>
                      </a:extLst>
                    </a:blip>
                    <a:srcRect l="15651" t="17028" b="7903"/>
                    <a:stretch/>
                  </pic:blipFill>
                  <pic:spPr bwMode="auto">
                    <a:xfrm>
                      <a:off x="0" y="0"/>
                      <a:ext cx="3438525" cy="1119505"/>
                    </a:xfrm>
                    <a:prstGeom prst="rect">
                      <a:avLst/>
                    </a:prstGeom>
                    <a:ln>
                      <a:noFill/>
                    </a:ln>
                    <a:extLst>
                      <a:ext uri="{53640926-AAD7-44D8-BBD7-CCE9431645EC}">
                        <a14:shadowObscured xmlns:a14="http://schemas.microsoft.com/office/drawing/2010/main"/>
                      </a:ext>
                    </a:extLst>
                  </pic:spPr>
                </pic:pic>
              </a:graphicData>
            </a:graphic>
          </wp:anchor>
        </w:drawing>
      </w:r>
      <w:r w:rsidR="005F7813" w:rsidRPr="001A2D16">
        <w:t>In the 21</w:t>
      </w:r>
      <w:r w:rsidR="005F7813" w:rsidRPr="001A2D16">
        <w:rPr>
          <w:vertAlign w:val="superscript"/>
        </w:rPr>
        <w:t>st</w:t>
      </w:r>
      <w:r w:rsidR="005F7813" w:rsidRPr="001A2D16">
        <w:t xml:space="preserve"> century, AI technologies have bee</w:t>
      </w:r>
      <w:r w:rsidR="003D13E5" w:rsidRPr="001A2D16">
        <w:t xml:space="preserve">n </w:t>
      </w:r>
      <w:r w:rsidR="00524644" w:rsidRPr="001A2D16">
        <w:t xml:space="preserve">increasingly being used to automate repetitive tasks and processes which </w:t>
      </w:r>
      <w:r w:rsidR="0054023D">
        <w:t>humans normally do</w:t>
      </w:r>
      <w:r w:rsidR="00524644" w:rsidRPr="001A2D16">
        <w:t xml:space="preserve"> in industries such as manufacturing</w:t>
      </w:r>
      <w:r w:rsidR="004C428B" w:rsidRPr="001A2D16">
        <w:t xml:space="preserve">. </w:t>
      </w:r>
      <w:r w:rsidR="00B45C60" w:rsidRPr="001A2D16">
        <w:t xml:space="preserve">Since AI, is commonly used </w:t>
      </w:r>
      <w:r w:rsidR="00AD0FE7" w:rsidRPr="001A2D16">
        <w:t xml:space="preserve">by many </w:t>
      </w:r>
      <w:r w:rsidR="00B45C60" w:rsidRPr="001A2D16">
        <w:t>business</w:t>
      </w:r>
      <w:r w:rsidR="00AD0FE7" w:rsidRPr="001A2D16">
        <w:t xml:space="preserve">es it boosts productivity by ensuring tasks are automated </w:t>
      </w:r>
      <w:r w:rsidR="005C65C1">
        <w:t>efficiently</w:t>
      </w:r>
      <w:r w:rsidR="008E13A7">
        <w:t>.</w:t>
      </w:r>
      <w:r w:rsidR="005C65C1">
        <w:t xml:space="preserve"> </w:t>
      </w:r>
      <w:r w:rsidR="008E13A7">
        <w:t>T</w:t>
      </w:r>
      <w:r w:rsidR="000007FA">
        <w:t xml:space="preserve">asks </w:t>
      </w:r>
      <w:r w:rsidR="00AD0FE7" w:rsidRPr="001A2D16">
        <w:t>such as data analysis</w:t>
      </w:r>
      <w:r w:rsidR="000A0C76" w:rsidRPr="001A2D16">
        <w:t xml:space="preserve">, </w:t>
      </w:r>
      <w:r w:rsidR="008E13A7">
        <w:t>lead</w:t>
      </w:r>
      <w:r w:rsidR="000A0C76" w:rsidRPr="001A2D16">
        <w:t xml:space="preserve"> to</w:t>
      </w:r>
      <w:r w:rsidR="005C65C1">
        <w:t xml:space="preserve"> an</w:t>
      </w:r>
      <w:r w:rsidR="000A0C76" w:rsidRPr="001A2D16">
        <w:t xml:space="preserve"> </w:t>
      </w:r>
      <w:r w:rsidR="003E2832" w:rsidRPr="001A2D16">
        <w:t>improv</w:t>
      </w:r>
      <w:r w:rsidR="005C65C1">
        <w:t>ement</w:t>
      </w:r>
      <w:r w:rsidR="000A0C76" w:rsidRPr="001A2D16">
        <w:t xml:space="preserve"> </w:t>
      </w:r>
      <w:r w:rsidR="005C65C1">
        <w:t xml:space="preserve">in </w:t>
      </w:r>
      <w:r w:rsidR="000A0C76" w:rsidRPr="001A2D16">
        <w:t>the efficiency of services</w:t>
      </w:r>
      <w:r w:rsidR="00537B6A">
        <w:t xml:space="preserve"> provided</w:t>
      </w:r>
      <w:r w:rsidR="000A0C76" w:rsidRPr="001A2D16">
        <w:t xml:space="preserve">. </w:t>
      </w:r>
    </w:p>
    <w:p w14:paraId="71FA55C7" w14:textId="231DFD11" w:rsidR="00074BB0" w:rsidRDefault="00074BB0" w:rsidP="00B151AB">
      <w:pPr>
        <w:jc w:val="both"/>
      </w:pPr>
    </w:p>
    <w:p w14:paraId="5816A822" w14:textId="072D9B86" w:rsidR="00074BB0" w:rsidRPr="00FA44B0" w:rsidRDefault="00074BB0" w:rsidP="00074BB0">
      <w:pPr>
        <w:jc w:val="center"/>
        <w:rPr>
          <w:ins w:id="6" w:author="Safia Barikzai" w:date="2024-04-16T10:34:00Z"/>
          <w:b/>
          <w:bCs/>
          <w:u w:val="single"/>
        </w:rPr>
      </w:pPr>
      <w:r w:rsidRPr="00FA44B0">
        <w:rPr>
          <w:b/>
          <w:bCs/>
          <w:u w:val="single"/>
        </w:rPr>
        <w:t>Figure 1 – Objectives of AI applications</w:t>
      </w:r>
      <w:r>
        <w:rPr>
          <w:b/>
          <w:bCs/>
          <w:u w:val="single"/>
        </w:rPr>
        <w:t xml:space="preserve"> </w:t>
      </w:r>
      <w:r w:rsidRPr="008575BF">
        <w:rPr>
          <w:b/>
          <w:bCs/>
          <w:u w:val="single"/>
        </w:rPr>
        <w:t xml:space="preserve">(Zane, </w:t>
      </w:r>
      <w:r w:rsidR="003A566D" w:rsidRPr="003A566D">
        <w:rPr>
          <w:b/>
          <w:bCs/>
          <w:u w:val="single"/>
        </w:rPr>
        <w:t>2023)</w:t>
      </w:r>
    </w:p>
    <w:p w14:paraId="7E5A573C" w14:textId="006DF5D7" w:rsidR="005B6C0B" w:rsidRDefault="00161E7D" w:rsidP="00474FCC">
      <w:pPr>
        <w:jc w:val="both"/>
      </w:pPr>
      <w:r>
        <w:t>Using</w:t>
      </w:r>
      <w:r w:rsidR="00074BB0">
        <w:t xml:space="preserve"> AI to enhance existing products and services, allows entrepreneurs</w:t>
      </w:r>
      <w:r w:rsidR="55BE24DC">
        <w:t>/businesses</w:t>
      </w:r>
      <w:r w:rsidR="00074BB0">
        <w:t xml:space="preserve"> to innovate and improve the goods and services provided to their customers</w:t>
      </w:r>
      <w:r w:rsidR="00481FDF">
        <w:t>.</w:t>
      </w:r>
      <w:r w:rsidR="00F55F32">
        <w:t xml:space="preserve"> Allowing</w:t>
      </w:r>
      <w:r w:rsidR="00074BB0">
        <w:t xml:space="preserve"> them to stay in the competition and with the help of AI predict what the competition will be like in the future. </w:t>
      </w:r>
      <w:r w:rsidR="00A34EA0">
        <w:t>It will</w:t>
      </w:r>
      <w:r w:rsidR="00074BB0">
        <w:t xml:space="preserve"> allow entrepreneurs with decision-making</w:t>
      </w:r>
      <w:r w:rsidR="000007FA">
        <w:t>,</w:t>
      </w:r>
      <w:r w:rsidR="00074BB0">
        <w:t xml:space="preserve"> especially if it </w:t>
      </w:r>
      <w:r w:rsidR="000007FA">
        <w:t xml:space="preserve">will </w:t>
      </w:r>
      <w:r w:rsidR="00074BB0">
        <w:t xml:space="preserve">likely change </w:t>
      </w:r>
      <w:r w:rsidR="000007FA">
        <w:t>how</w:t>
      </w:r>
      <w:r w:rsidR="00074BB0">
        <w:t xml:space="preserve"> their business operates, changes</w:t>
      </w:r>
      <w:r w:rsidR="000007FA">
        <w:t>,</w:t>
      </w:r>
      <w:r w:rsidR="00074BB0">
        <w:t xml:space="preserve"> etc. In other words, allow</w:t>
      </w:r>
      <w:r w:rsidR="007816BF">
        <w:t>ing</w:t>
      </w:r>
      <w:r w:rsidR="00074BB0">
        <w:t xml:space="preserve"> professionals like managers and directors with the support of AI to make decisions which would benefit their company overall.</w:t>
      </w:r>
      <w:r w:rsidR="00456529">
        <w:t xml:space="preserve"> For </w:t>
      </w:r>
      <w:r w:rsidR="00B248A2">
        <w:t>instance</w:t>
      </w:r>
      <w:r w:rsidR="00456529">
        <w:t>,</w:t>
      </w:r>
      <w:r w:rsidR="002D6231">
        <w:t xml:space="preserve"> Kiva </w:t>
      </w:r>
      <w:r w:rsidR="005A27AF">
        <w:t>used by Amazon</w:t>
      </w:r>
      <w:r w:rsidR="002D6231">
        <w:t xml:space="preserve"> </w:t>
      </w:r>
      <w:r w:rsidR="00B248A2">
        <w:t>allows</w:t>
      </w:r>
      <w:r w:rsidR="002D6231">
        <w:t xml:space="preserve"> </w:t>
      </w:r>
      <w:r w:rsidR="00301507">
        <w:t>its</w:t>
      </w:r>
      <w:r w:rsidR="002D6231">
        <w:t xml:space="preserve"> warehouse orders </w:t>
      </w:r>
      <w:r w:rsidR="00301507">
        <w:t xml:space="preserve">to </w:t>
      </w:r>
      <w:r w:rsidR="00B248A2">
        <w:t xml:space="preserve">be </w:t>
      </w:r>
      <w:r w:rsidR="00301507">
        <w:t>four times the speed compared to a regu</w:t>
      </w:r>
      <w:r w:rsidR="00891EFA">
        <w:t xml:space="preserve">lar human warehouse worker </w:t>
      </w:r>
      <w:r w:rsidR="00F55F32">
        <w:t xml:space="preserve">– improving </w:t>
      </w:r>
      <w:r w:rsidR="009E1564">
        <w:t>warehouse efficiency</w:t>
      </w:r>
      <w:r w:rsidR="00CA2A38">
        <w:t xml:space="preserve"> </w:t>
      </w:r>
      <w:r w:rsidR="00891EFA">
        <w:t>(</w:t>
      </w:r>
      <w:r w:rsidR="00891EFA" w:rsidRPr="00891EFA">
        <w:t>Poba-Nzaou et al., 2021)</w:t>
      </w:r>
      <w:r w:rsidR="00891EFA">
        <w:t>.</w:t>
      </w:r>
      <w:r w:rsidR="00C05A08">
        <w:t xml:space="preserve"> </w:t>
      </w:r>
      <w:r w:rsidR="00DF4959">
        <w:t xml:space="preserve">As </w:t>
      </w:r>
      <w:r w:rsidR="0052336C" w:rsidRPr="001A2D16">
        <w:t xml:space="preserve">automation </w:t>
      </w:r>
      <w:r w:rsidR="00DF4959">
        <w:t xml:space="preserve">is </w:t>
      </w:r>
      <w:r w:rsidR="0052336C" w:rsidRPr="001A2D16">
        <w:t xml:space="preserve">utilised, </w:t>
      </w:r>
      <w:r w:rsidR="008F34DA" w:rsidRPr="001A2D16">
        <w:t xml:space="preserve">consumers </w:t>
      </w:r>
      <w:r w:rsidR="00441521">
        <w:t>can</w:t>
      </w:r>
      <w:r w:rsidR="008F34DA" w:rsidRPr="001A2D16">
        <w:t xml:space="preserve"> benefit due to </w:t>
      </w:r>
      <w:r w:rsidR="00911AD8" w:rsidRPr="001A2D16">
        <w:t xml:space="preserve">lower production costs </w:t>
      </w:r>
      <w:r w:rsidR="00AD6186">
        <w:t xml:space="preserve">being achieved </w:t>
      </w:r>
      <w:r w:rsidR="00911AD8" w:rsidRPr="001A2D16">
        <w:t>(cheaper capital being used</w:t>
      </w:r>
      <w:r w:rsidR="00122FCD" w:rsidRPr="001A2D16">
        <w:t>)</w:t>
      </w:r>
      <w:r w:rsidR="00A732A0" w:rsidRPr="001A2D16">
        <w:t xml:space="preserve">, </w:t>
      </w:r>
      <w:r w:rsidR="00122FCD" w:rsidRPr="001A2D16">
        <w:t xml:space="preserve">resulting in those lower costs being passed onto consumers via lower prices. Therefore, leading to a rise in </w:t>
      </w:r>
      <w:r w:rsidR="00936703" w:rsidRPr="001A2D16">
        <w:t xml:space="preserve">consumer </w:t>
      </w:r>
      <w:r w:rsidR="00122FCD" w:rsidRPr="001A2D16">
        <w:t xml:space="preserve">demand </w:t>
      </w:r>
      <w:r w:rsidR="00936703" w:rsidRPr="001A2D16">
        <w:t>(Wright and Schultz, 2018)</w:t>
      </w:r>
      <w:r w:rsidR="00763102" w:rsidRPr="001A2D16">
        <w:t xml:space="preserve">. </w:t>
      </w:r>
    </w:p>
    <w:p w14:paraId="73408665" w14:textId="748C8C52" w:rsidR="00476C2D" w:rsidRPr="001A2D16" w:rsidRDefault="005B6C0B" w:rsidP="00474FCC">
      <w:pPr>
        <w:jc w:val="both"/>
      </w:pPr>
      <w:r>
        <w:t>Moreover</w:t>
      </w:r>
      <w:r w:rsidR="00F02728" w:rsidRPr="001A2D16">
        <w:t xml:space="preserve">, it can be argued </w:t>
      </w:r>
      <w:r w:rsidR="00FC34FE" w:rsidRPr="001A2D16">
        <w:t>because of</w:t>
      </w:r>
      <w:r w:rsidR="00F02728" w:rsidRPr="001A2D16">
        <w:t xml:space="preserve"> automation taking over </w:t>
      </w:r>
      <w:r w:rsidR="006A1CC7" w:rsidRPr="001A2D16">
        <w:t>low-skilled</w:t>
      </w:r>
      <w:r w:rsidR="00F02728" w:rsidRPr="001A2D16">
        <w:t xml:space="preserve"> </w:t>
      </w:r>
      <w:r w:rsidR="00804653" w:rsidRPr="001A2D16">
        <w:t>jobs</w:t>
      </w:r>
      <w:r w:rsidR="006A333E" w:rsidRPr="001A2D16">
        <w:t xml:space="preserve">, will lead to </w:t>
      </w:r>
      <w:r w:rsidR="006254FB" w:rsidRPr="001A2D16">
        <w:t xml:space="preserve">lower demand </w:t>
      </w:r>
      <w:r w:rsidR="00D02E71" w:rsidRPr="001A2D16">
        <w:t>for goods and services since there will be a decrease in wages</w:t>
      </w:r>
      <w:r w:rsidR="007D7E1C">
        <w:t xml:space="preserve">, </w:t>
      </w:r>
      <w:r w:rsidR="00074006">
        <w:t xml:space="preserve">and </w:t>
      </w:r>
      <w:r w:rsidR="00D02E71" w:rsidRPr="001A2D16">
        <w:t>consumers will have less disposable income to spend</w:t>
      </w:r>
      <w:r w:rsidR="007E3D74" w:rsidRPr="001A2D16">
        <w:t>, thus leading to lower economic growth</w:t>
      </w:r>
      <w:r w:rsidR="00DF4959">
        <w:t xml:space="preserve"> and consumer demand</w:t>
      </w:r>
      <w:r w:rsidR="007E3D74" w:rsidRPr="001A2D16">
        <w:t xml:space="preserve">. </w:t>
      </w:r>
      <w:r w:rsidR="009134B9">
        <w:t xml:space="preserve">If this continues throughout the labour </w:t>
      </w:r>
      <w:r w:rsidR="00B85006">
        <w:t xml:space="preserve">force this is likely to increase recessionary pressures, whereby demand in an economy will </w:t>
      </w:r>
      <w:r w:rsidR="004F4168">
        <w:t xml:space="preserve">be </w:t>
      </w:r>
      <w:r w:rsidR="00B85006">
        <w:t xml:space="preserve">low as </w:t>
      </w:r>
      <w:r w:rsidR="00F95F53">
        <w:t xml:space="preserve">consumers </w:t>
      </w:r>
      <w:r w:rsidR="00DE615D">
        <w:t>would be more obliged to save their income rather than spend, since consumer confidence will be reduced.</w:t>
      </w:r>
    </w:p>
    <w:p w14:paraId="743754FD" w14:textId="5CA5A5AC" w:rsidR="007E0DBE" w:rsidRDefault="00735D97" w:rsidP="004A13AE">
      <w:pPr>
        <w:jc w:val="both"/>
      </w:pPr>
      <w:r>
        <w:t>In addition</w:t>
      </w:r>
      <w:r w:rsidR="006A1CC7" w:rsidRPr="001A2D16">
        <w:t>,</w:t>
      </w:r>
      <w:r w:rsidR="00930513" w:rsidRPr="001A2D16">
        <w:t xml:space="preserve"> </w:t>
      </w:r>
      <w:r w:rsidR="00CF134E">
        <w:t>there will come a point in time whe</w:t>
      </w:r>
      <w:r>
        <w:t>n</w:t>
      </w:r>
      <w:r w:rsidR="00930513" w:rsidRPr="001A2D16">
        <w:t xml:space="preserve"> </w:t>
      </w:r>
      <w:r w:rsidR="005A3CEB" w:rsidRPr="001A2D16">
        <w:t xml:space="preserve">automation is going to replace workers who work in </w:t>
      </w:r>
      <w:r w:rsidR="006A1CC7" w:rsidRPr="001A2D16">
        <w:t>low-skilled</w:t>
      </w:r>
      <w:r w:rsidR="005A3CEB" w:rsidRPr="001A2D16">
        <w:t xml:space="preserve"> jobs</w:t>
      </w:r>
      <w:r w:rsidR="00785FB4" w:rsidRPr="001A2D16">
        <w:t>. According to</w:t>
      </w:r>
      <w:r w:rsidR="00E050CB" w:rsidRPr="001A2D16">
        <w:t xml:space="preserve"> </w:t>
      </w:r>
      <w:r w:rsidR="00604AB3" w:rsidRPr="001A2D16">
        <w:t xml:space="preserve">(Colback, 2020), </w:t>
      </w:r>
      <w:r w:rsidR="00E12567" w:rsidRPr="001A2D16">
        <w:t xml:space="preserve">75 million jobs will be </w:t>
      </w:r>
      <w:r w:rsidR="006D6779">
        <w:t>replaced,</w:t>
      </w:r>
      <w:r w:rsidR="00E12567" w:rsidRPr="001A2D16">
        <w:t xml:space="preserve"> and 133 million jobs </w:t>
      </w:r>
      <w:r w:rsidR="00247741" w:rsidRPr="001A2D16">
        <w:t xml:space="preserve">could </w:t>
      </w:r>
      <w:r w:rsidR="00FB7181">
        <w:t>potentially</w:t>
      </w:r>
      <w:r w:rsidR="00247741" w:rsidRPr="001A2D16">
        <w:t xml:space="preserve"> be created to </w:t>
      </w:r>
      <w:r w:rsidR="00ED1EE8" w:rsidRPr="001A2D16">
        <w:t>help maintain and control the AI</w:t>
      </w:r>
      <w:r w:rsidR="003D1593" w:rsidRPr="001A2D16">
        <w:t>. Similarly</w:t>
      </w:r>
      <w:r w:rsidR="00B877A1" w:rsidRPr="001A2D16">
        <w:t xml:space="preserve">, </w:t>
      </w:r>
      <w:r w:rsidR="00D169E0" w:rsidRPr="007D0CFA">
        <w:t xml:space="preserve">(Badet, </w:t>
      </w:r>
      <w:r w:rsidR="00D169E0">
        <w:t>2021</w:t>
      </w:r>
      <w:r w:rsidR="00D169E0" w:rsidRPr="007D0CFA">
        <w:t>)</w:t>
      </w:r>
      <w:r w:rsidR="00B877A1" w:rsidRPr="001A2D16">
        <w:t xml:space="preserve"> says </w:t>
      </w:r>
      <w:r w:rsidR="004552A7" w:rsidRPr="001A2D16">
        <w:t xml:space="preserve">555 million or 890 million jobs </w:t>
      </w:r>
      <w:r w:rsidR="00AF07F2" w:rsidRPr="001A2D16">
        <w:t>will be created</w:t>
      </w:r>
      <w:r w:rsidR="007540DB" w:rsidRPr="001A2D16">
        <w:t xml:space="preserve"> </w:t>
      </w:r>
      <w:r w:rsidR="006A1CC7" w:rsidRPr="001A2D16">
        <w:t>by</w:t>
      </w:r>
      <w:r w:rsidR="007540DB" w:rsidRPr="001A2D16">
        <w:t xml:space="preserve"> the year 2030. By </w:t>
      </w:r>
      <w:r w:rsidR="008A209F" w:rsidRPr="001A2D16">
        <w:t xml:space="preserve">analysing these statistics, </w:t>
      </w:r>
      <w:r w:rsidR="007A17F8" w:rsidRPr="001A2D16">
        <w:t>automation</w:t>
      </w:r>
      <w:r w:rsidR="00155E53" w:rsidRPr="001A2D16">
        <w:t xml:space="preserve"> will have some positive impacts </w:t>
      </w:r>
      <w:r w:rsidR="006A1CC7" w:rsidRPr="001A2D16">
        <w:t>on</w:t>
      </w:r>
      <w:r w:rsidR="00155E53" w:rsidRPr="001A2D16">
        <w:t xml:space="preserve"> the job industry</w:t>
      </w:r>
      <w:r w:rsidR="00B12803" w:rsidRPr="001A2D16">
        <w:t>, in the sense more jobs will be created than job losses.</w:t>
      </w:r>
      <w:r w:rsidR="00491A9F" w:rsidRPr="001A2D16">
        <w:t xml:space="preserve"> </w:t>
      </w:r>
      <w:r w:rsidR="007A17F8" w:rsidRPr="001A2D16">
        <w:t xml:space="preserve">One of the </w:t>
      </w:r>
      <w:r w:rsidR="00B12803" w:rsidRPr="001A2D16">
        <w:t>requirement</w:t>
      </w:r>
      <w:r w:rsidR="007A17F8" w:rsidRPr="001A2D16">
        <w:t>s</w:t>
      </w:r>
      <w:r w:rsidR="000E69BF">
        <w:t xml:space="preserve"> is </w:t>
      </w:r>
      <w:r w:rsidR="006A1CC7" w:rsidRPr="001A2D16">
        <w:t xml:space="preserve">a </w:t>
      </w:r>
      <w:r w:rsidR="00B12803" w:rsidRPr="001A2D16">
        <w:t xml:space="preserve">high level of education/qualification is </w:t>
      </w:r>
      <w:r w:rsidR="00B462DE" w:rsidRPr="001A2D16">
        <w:t>required</w:t>
      </w:r>
      <w:r w:rsidR="00491A9F" w:rsidRPr="001A2D16">
        <w:t xml:space="preserve"> </w:t>
      </w:r>
      <w:r w:rsidR="00EF3CC4" w:rsidRPr="001A2D16">
        <w:t>to</w:t>
      </w:r>
      <w:r w:rsidR="00491A9F" w:rsidRPr="001A2D16">
        <w:t xml:space="preserve"> obtain</w:t>
      </w:r>
      <w:r w:rsidR="00EF3CC4" w:rsidRPr="001A2D16">
        <w:t xml:space="preserve"> these highly qualified (</w:t>
      </w:r>
      <w:r w:rsidR="007D7E1C">
        <w:t>high</w:t>
      </w:r>
      <w:r w:rsidR="00782C61">
        <w:t xml:space="preserve"> </w:t>
      </w:r>
      <w:r w:rsidR="007D7E1C">
        <w:t>paying</w:t>
      </w:r>
      <w:r w:rsidR="00EF3CC4" w:rsidRPr="001A2D16">
        <w:t>) jobs</w:t>
      </w:r>
      <w:r w:rsidR="007E0DBE">
        <w:t xml:space="preserve"> </w:t>
      </w:r>
      <w:r w:rsidR="0069227F">
        <w:t>to</w:t>
      </w:r>
      <w:r w:rsidR="007E0DBE">
        <w:t xml:space="preserve"> buil</w:t>
      </w:r>
      <w:r w:rsidR="0069227F">
        <w:t>d</w:t>
      </w:r>
      <w:r w:rsidR="007E0DBE">
        <w:t>, launch</w:t>
      </w:r>
      <w:r w:rsidR="00C07AD2">
        <w:t>,</w:t>
      </w:r>
      <w:r w:rsidR="007E0DBE">
        <w:t xml:space="preserve"> and maintain these artificial </w:t>
      </w:r>
      <w:r w:rsidR="00515651">
        <w:t>intelligence systems.</w:t>
      </w:r>
    </w:p>
    <w:p w14:paraId="59DCFA7F" w14:textId="77777777" w:rsidR="007D7E1C" w:rsidRDefault="007D7E1C" w:rsidP="004A13AE">
      <w:pPr>
        <w:jc w:val="both"/>
        <w:rPr>
          <w:ins w:id="7" w:author="Yameen Munir" w:date="2024-04-16T11:52:00Z"/>
        </w:rPr>
      </w:pPr>
    </w:p>
    <w:p w14:paraId="26C5B828" w14:textId="16EA8DBD" w:rsidR="002802A4" w:rsidRPr="00164DE2" w:rsidRDefault="57BE3231" w:rsidP="00A73BA2">
      <w:pPr>
        <w:pStyle w:val="Heading2"/>
      </w:pPr>
      <w:bookmarkStart w:id="8" w:name="_Toc164336629"/>
      <w:r w:rsidRPr="00164DE2">
        <w:t>Some example uses of AI within Industry</w:t>
      </w:r>
      <w:bookmarkEnd w:id="8"/>
    </w:p>
    <w:p w14:paraId="64E519BA" w14:textId="16289225" w:rsidR="002802A4" w:rsidRDefault="4F04BCD2" w:rsidP="00A73BA2">
      <w:pPr>
        <w:pStyle w:val="Heading3"/>
      </w:pPr>
      <w:bookmarkStart w:id="9" w:name="_Toc164336630"/>
      <w:r>
        <w:t>Health Care Sector</w:t>
      </w:r>
      <w:bookmarkEnd w:id="9"/>
    </w:p>
    <w:p w14:paraId="6013B0C2" w14:textId="77777777" w:rsidR="00401B5E" w:rsidRDefault="4F04BCD2" w:rsidP="00C9603A">
      <w:r>
        <w:t xml:space="preserve">Industries such as healthcare can use </w:t>
      </w:r>
      <w:r w:rsidR="00BC140F">
        <w:t xml:space="preserve">the assistance of </w:t>
      </w:r>
      <w:r>
        <w:t>AI for a better and more efficient</w:t>
      </w:r>
      <w:r w:rsidR="009F3F76">
        <w:t xml:space="preserve"> </w:t>
      </w:r>
      <w:r>
        <w:t xml:space="preserve">diagnosis </w:t>
      </w:r>
      <w:r w:rsidR="00BC140F">
        <w:t>alongside working with doctors</w:t>
      </w:r>
      <w:r w:rsidR="006B506A">
        <w:t xml:space="preserve"> (Zane, 2023)</w:t>
      </w:r>
      <w:r>
        <w:t xml:space="preserve">. </w:t>
      </w:r>
      <w:r w:rsidR="0067000D">
        <w:t>P</w:t>
      </w:r>
      <w:r>
        <w:t>otentially sav</w:t>
      </w:r>
      <w:r w:rsidR="0067000D">
        <w:t>ing</w:t>
      </w:r>
      <w:r>
        <w:t xml:space="preserve"> millions of lives from a disease like Cancer as it can’t be diagnosed quickly since multiple tests need to take place to find out what type of cancer/illness a patient is experiencing. AI can also be used to find cures or vaccinations for incurable diseases like cancer (Zane, 2023). Thanks to AI and advanced technologies, the COVID-19 </w:t>
      </w:r>
      <w:r w:rsidR="004A13AE">
        <w:t xml:space="preserve">vaccination </w:t>
      </w:r>
      <w:r>
        <w:t>was found by Pfizer which has boosted people’s immune systems and increased life expectancy.</w:t>
      </w:r>
      <w:r w:rsidR="00A473D0">
        <w:t xml:space="preserve"> </w:t>
      </w:r>
    </w:p>
    <w:p w14:paraId="1822F307" w14:textId="44DECFC6" w:rsidR="4F04BCD2" w:rsidRDefault="00706F1C" w:rsidP="00C9603A">
      <w:r>
        <w:t>O</w:t>
      </w:r>
      <w:r w:rsidR="00A473D0">
        <w:t xml:space="preserve">ne thing </w:t>
      </w:r>
      <w:r w:rsidR="003E4E66">
        <w:t>is</w:t>
      </w:r>
      <w:r w:rsidR="00A473D0">
        <w:t xml:space="preserve"> that AI </w:t>
      </w:r>
      <w:r w:rsidR="00C3592B">
        <w:t>needs to be trained with medical data</w:t>
      </w:r>
      <w:r w:rsidR="00F610DF">
        <w:t xml:space="preserve"> (accurate) to accurately find </w:t>
      </w:r>
      <w:r w:rsidR="001F6645">
        <w:t>out what illness/disease the patient has</w:t>
      </w:r>
      <w:r>
        <w:t xml:space="preserve"> </w:t>
      </w:r>
      <w:r w:rsidR="001532A0">
        <w:t xml:space="preserve">and </w:t>
      </w:r>
      <w:r>
        <w:t xml:space="preserve">to ensure that the patient </w:t>
      </w:r>
      <w:r w:rsidR="002445E0">
        <w:t>has the correct treatment/medication</w:t>
      </w:r>
      <w:r w:rsidR="001F6645">
        <w:t>.</w:t>
      </w:r>
    </w:p>
    <w:p w14:paraId="33C2DD53" w14:textId="77777777" w:rsidR="003A7DAD" w:rsidRDefault="003A7DAD" w:rsidP="00A73BA2">
      <w:pPr>
        <w:pStyle w:val="Heading3"/>
      </w:pPr>
      <w:r>
        <w:br w:type="page"/>
      </w:r>
    </w:p>
    <w:p w14:paraId="410DEC7A" w14:textId="51548D70" w:rsidR="00A73BA2" w:rsidRDefault="00A73BA2" w:rsidP="00A73BA2">
      <w:pPr>
        <w:pStyle w:val="Heading3"/>
      </w:pPr>
      <w:bookmarkStart w:id="10" w:name="_Toc164336631"/>
      <w:r>
        <w:t>Textile Sector</w:t>
      </w:r>
      <w:bookmarkEnd w:id="10"/>
    </w:p>
    <w:p w14:paraId="712C48AB" w14:textId="7F94E97C" w:rsidR="4F04BCD2" w:rsidRDefault="4F04BCD2" w:rsidP="00474FCC">
      <w:pPr>
        <w:jc w:val="both"/>
      </w:pPr>
      <w:r>
        <w:t xml:space="preserve">Likewise, the textile industry, requires the production of fibre, relevant fabric from yarn (e.g. by weaving or knitting) etc. Each of these tasks which have been stated is performed by both machines and human labour (Acemoglu and Restrepo, 2018). </w:t>
      </w:r>
      <w:r w:rsidR="00833650">
        <w:t xml:space="preserve">On the other hand, </w:t>
      </w:r>
      <w:r w:rsidR="00833650" w:rsidRPr="00833650">
        <w:t>(Goenka, 2023)</w:t>
      </w:r>
      <w:r w:rsidR="00833650">
        <w:t xml:space="preserve"> argues that </w:t>
      </w:r>
      <w:r w:rsidR="00EE6F3F">
        <w:t xml:space="preserve">the textile industry will utilise AI technology for completing </w:t>
      </w:r>
      <w:r w:rsidR="00971DC8">
        <w:t>regular</w:t>
      </w:r>
      <w:r w:rsidR="00EE6F3F">
        <w:t xml:space="preserve"> tasks</w:t>
      </w:r>
      <w:r w:rsidR="002B4B44">
        <w:t xml:space="preserve">,  investments into </w:t>
      </w:r>
      <w:r w:rsidR="00D1411D">
        <w:t>AI will reduce production waste</w:t>
      </w:r>
      <w:r w:rsidR="0069555B">
        <w:t xml:space="preserve"> </w:t>
      </w:r>
      <w:r w:rsidR="00AB0BE8">
        <w:t>(reduc</w:t>
      </w:r>
      <w:r w:rsidR="00D86672">
        <w:t>ing</w:t>
      </w:r>
      <w:r w:rsidR="00AB0BE8">
        <w:t xml:space="preserve"> </w:t>
      </w:r>
      <w:r w:rsidR="00D86672">
        <w:t>CO2</w:t>
      </w:r>
      <w:r w:rsidR="005A1A8E">
        <w:t xml:space="preserve"> emissions) </w:t>
      </w:r>
      <w:r w:rsidR="000A423E">
        <w:t>and increase production efficiency</w:t>
      </w:r>
      <w:r w:rsidR="00CA5B9F">
        <w:t xml:space="preserve"> </w:t>
      </w:r>
      <w:r w:rsidR="0086749A">
        <w:t>over time</w:t>
      </w:r>
      <w:r w:rsidR="000A423E">
        <w:t>.</w:t>
      </w:r>
      <w:r w:rsidR="00AD530C">
        <w:t xml:space="preserve"> </w:t>
      </w:r>
      <w:r w:rsidR="00310F44">
        <w:t>The</w:t>
      </w:r>
      <w:r>
        <w:t xml:space="preserve"> research </w:t>
      </w:r>
      <w:r w:rsidR="00AD530C">
        <w:t xml:space="preserve">from these two sources </w:t>
      </w:r>
      <w:r w:rsidR="0086749A">
        <w:t>shows</w:t>
      </w:r>
      <w:r w:rsidR="00274FA3">
        <w:t xml:space="preserve"> </w:t>
      </w:r>
      <w:r w:rsidR="00AD530C">
        <w:t xml:space="preserve">that </w:t>
      </w:r>
      <w:r>
        <w:t xml:space="preserve">automation in the production industry, </w:t>
      </w:r>
      <w:r w:rsidR="00DC4932">
        <w:t xml:space="preserve">and </w:t>
      </w:r>
      <w:r>
        <w:t xml:space="preserve">working alongside AI technologies (automated machines) increases productivity and the output being produced per </w:t>
      </w:r>
      <w:r w:rsidR="0042621B">
        <w:t>unit</w:t>
      </w:r>
      <w:r>
        <w:t xml:space="preserve"> is quicker</w:t>
      </w:r>
      <w:r w:rsidR="00E81DFE">
        <w:t>,</w:t>
      </w:r>
      <w:r>
        <w:t xml:space="preserve"> reduc</w:t>
      </w:r>
      <w:r w:rsidR="00E81DFE">
        <w:t>ing</w:t>
      </w:r>
      <w:r>
        <w:t xml:space="preserve"> the cost of production and </w:t>
      </w:r>
      <w:r w:rsidR="00401B5E">
        <w:t>increasing</w:t>
      </w:r>
      <w:r>
        <w:t xml:space="preserve"> efficiencies such as technical economies of scale as output rises the cost for producing those goods and services decrease.</w:t>
      </w:r>
    </w:p>
    <w:p w14:paraId="37A3271E" w14:textId="02D3542C" w:rsidR="00AC0BFC" w:rsidRDefault="00D808D6" w:rsidP="00FD0A17">
      <w:r>
        <w:t xml:space="preserve">After </w:t>
      </w:r>
      <w:r w:rsidR="00DA70DF">
        <w:t>analysing</w:t>
      </w:r>
      <w:r>
        <w:t xml:space="preserve"> two different industries, </w:t>
      </w:r>
      <w:r w:rsidR="0013532F">
        <w:t xml:space="preserve">the textile industry </w:t>
      </w:r>
      <w:r w:rsidR="00AF0935">
        <w:t xml:space="preserve">tends to </w:t>
      </w:r>
      <w:r w:rsidR="00DA70DF">
        <w:t>have</w:t>
      </w:r>
      <w:r w:rsidR="00AF0935">
        <w:t xml:space="preserve"> more rep</w:t>
      </w:r>
      <w:r w:rsidR="009D3AA1">
        <w:t xml:space="preserve">etitive </w:t>
      </w:r>
      <w:r w:rsidR="0082276C">
        <w:t xml:space="preserve">work </w:t>
      </w:r>
      <w:r w:rsidR="00A94927">
        <w:t>and the chances of AI</w:t>
      </w:r>
      <w:r w:rsidR="00833912">
        <w:t xml:space="preserve"> replacing </w:t>
      </w:r>
      <w:r w:rsidR="00336C63">
        <w:t xml:space="preserve">workers in the textile industry </w:t>
      </w:r>
      <w:r w:rsidR="002445E0">
        <w:t>are</w:t>
      </w:r>
      <w:r w:rsidR="00336C63">
        <w:t xml:space="preserve"> higher compared to the healthcare industry.</w:t>
      </w:r>
      <w:r w:rsidR="00DC5102">
        <w:t xml:space="preserve"> Since the healthcare industry is regulated, the chances of doctors being replaced </w:t>
      </w:r>
      <w:r w:rsidR="00981021">
        <w:t xml:space="preserve">by AI </w:t>
      </w:r>
      <w:r w:rsidR="00BD0249">
        <w:t>are</w:t>
      </w:r>
      <w:r w:rsidR="00981021">
        <w:t xml:space="preserve"> lower since doctors</w:t>
      </w:r>
      <w:r w:rsidR="006659A5">
        <w:t xml:space="preserve"> </w:t>
      </w:r>
      <w:r w:rsidR="00A01545">
        <w:t>understand humans emotionally</w:t>
      </w:r>
      <w:r w:rsidR="0040167B">
        <w:t xml:space="preserve"> and </w:t>
      </w:r>
      <w:r w:rsidR="005A012A">
        <w:t xml:space="preserve">AI </w:t>
      </w:r>
      <w:r w:rsidR="008E7A1D">
        <w:t>can</w:t>
      </w:r>
      <w:r w:rsidR="0040167B">
        <w:t xml:space="preserve"> assist them with their problems. </w:t>
      </w:r>
    </w:p>
    <w:p w14:paraId="1D05CC31" w14:textId="3998785A" w:rsidR="00FA140B" w:rsidRDefault="00FA140B" w:rsidP="00FA140B">
      <w:pPr>
        <w:pStyle w:val="Heading3"/>
      </w:pPr>
      <w:bookmarkStart w:id="11" w:name="_Toc164336632"/>
      <w:r>
        <w:t xml:space="preserve">Ocado technology in </w:t>
      </w:r>
      <w:r w:rsidR="00A8321E">
        <w:t>automation</w:t>
      </w:r>
      <w:bookmarkEnd w:id="11"/>
    </w:p>
    <w:p w14:paraId="6DFDC93D" w14:textId="53DD6046" w:rsidR="00FD5740" w:rsidRDefault="00FD5740" w:rsidP="00E06323">
      <w:r>
        <w:t xml:space="preserve">Ocado Smart Platform uses AI along with the help of automation to meet different consumer demands that shop online for their weekly groceries. Their robotic technology the Hive, will efficiently pick out the groceries and pack them into the customer bags. </w:t>
      </w:r>
      <w:r w:rsidR="00E06323">
        <w:t>A</w:t>
      </w:r>
      <w:r>
        <w:t xml:space="preserve">llowing the bots to complete 50 orders within 5 minutes </w:t>
      </w:r>
      <w:r w:rsidRPr="008927AF">
        <w:t>(Ocado Group, 2023)</w:t>
      </w:r>
      <w:r>
        <w:t xml:space="preserve">. </w:t>
      </w:r>
      <w:r w:rsidR="00E06323">
        <w:t>C</w:t>
      </w:r>
      <w:r>
        <w:t xml:space="preserve">ustomer orders can be </w:t>
      </w:r>
      <w:r w:rsidR="003A7DAD">
        <w:t>fulfilled</w:t>
      </w:r>
      <w:r>
        <w:t xml:space="preserve"> without any human intervention</w:t>
      </w:r>
      <w:r w:rsidR="00A849D2">
        <w:t>, thus</w:t>
      </w:r>
      <w:r w:rsidR="00E82455">
        <w:t xml:space="preserve"> reducing errors and </w:t>
      </w:r>
      <w:r w:rsidR="003A7DAD">
        <w:t>improving</w:t>
      </w:r>
      <w:r w:rsidR="00E82455">
        <w:t xml:space="preserve"> the accuracy of orders.</w:t>
      </w:r>
    </w:p>
    <w:p w14:paraId="28509ABE" w14:textId="77777777" w:rsidR="003A7DAD" w:rsidRDefault="003A7DAD" w:rsidP="00DF21D2">
      <w:pPr>
        <w:pStyle w:val="Heading2"/>
      </w:pPr>
      <w:r>
        <w:br w:type="page"/>
      </w:r>
    </w:p>
    <w:p w14:paraId="7E6835C3" w14:textId="443109C5" w:rsidR="00DF21D2" w:rsidRPr="00766017" w:rsidRDefault="00DF21D2" w:rsidP="00DF21D2">
      <w:pPr>
        <w:pStyle w:val="Heading2"/>
      </w:pPr>
      <w:bookmarkStart w:id="12" w:name="_Toc164336633"/>
      <w:r w:rsidRPr="00766017">
        <w:t>Possible solutions towards</w:t>
      </w:r>
      <w:r w:rsidR="00166B76" w:rsidRPr="00766017">
        <w:t xml:space="preserve"> rising issues for employees</w:t>
      </w:r>
      <w:bookmarkEnd w:id="12"/>
    </w:p>
    <w:p w14:paraId="7D88DFBF" w14:textId="3A7C066F" w:rsidR="00A40AB5" w:rsidRDefault="001B0680" w:rsidP="00474FCC">
      <w:pPr>
        <w:jc w:val="both"/>
      </w:pPr>
      <w:r>
        <w:t xml:space="preserve">As automation </w:t>
      </w:r>
      <w:r w:rsidR="00B40225">
        <w:t xml:space="preserve">rises in the working world, </w:t>
      </w:r>
      <w:r w:rsidR="00004DA6">
        <w:t>to</w:t>
      </w:r>
      <w:r w:rsidR="00B40225">
        <w:t xml:space="preserve"> reduce the </w:t>
      </w:r>
      <w:r w:rsidR="00E35872">
        <w:t>impact of the displacement effect</w:t>
      </w:r>
      <w:r w:rsidR="00004DA6">
        <w:t xml:space="preserve">, companies, employers, and governments need to come up with solutions </w:t>
      </w:r>
      <w:r w:rsidR="00FF1B33">
        <w:t xml:space="preserve">to help those people’s jobs who are at risk of being replaced by automation (AI). </w:t>
      </w:r>
      <w:r w:rsidR="001B5893">
        <w:t>A policy</w:t>
      </w:r>
      <w:r w:rsidR="009E3FF2">
        <w:t xml:space="preserve"> to help the workforce is by investing </w:t>
      </w:r>
      <w:r w:rsidR="00EF383C">
        <w:t>in</w:t>
      </w:r>
      <w:r w:rsidR="009E3FF2">
        <w:t xml:space="preserve"> the workforce</w:t>
      </w:r>
      <w:r w:rsidR="000102FC">
        <w:t xml:space="preserve"> to retrain displaced workers</w:t>
      </w:r>
      <w:r w:rsidR="00EF383C">
        <w:t>, who are working in companies, i.e. on lower salaries</w:t>
      </w:r>
      <w:r w:rsidR="009658F1">
        <w:t xml:space="preserve">, will need to be retrained </w:t>
      </w:r>
      <w:r w:rsidR="002F21DC">
        <w:t>to</w:t>
      </w:r>
      <w:r w:rsidR="009658F1">
        <w:t xml:space="preserve"> work with advanced levels of technolo</w:t>
      </w:r>
      <w:r w:rsidR="00B35A3E">
        <w:t xml:space="preserve">gies. </w:t>
      </w:r>
      <w:r w:rsidR="00E33955">
        <w:t>Putting</w:t>
      </w:r>
      <w:r w:rsidR="00302DB0">
        <w:t xml:space="preserve"> this policy into place </w:t>
      </w:r>
      <w:r w:rsidR="002F21DC">
        <w:t>ensures</w:t>
      </w:r>
      <w:r w:rsidR="005B2856">
        <w:t xml:space="preserve"> employees are not left behind</w:t>
      </w:r>
      <w:r w:rsidR="00686444">
        <w:t xml:space="preserve"> and they move forward in their working careers. For example, A</w:t>
      </w:r>
      <w:r w:rsidR="00516FAA">
        <w:t>T&amp;T</w:t>
      </w:r>
      <w:r w:rsidR="009D003E">
        <w:t xml:space="preserve"> a telecommunications</w:t>
      </w:r>
      <w:r w:rsidR="002F21DC">
        <w:t xml:space="preserve"> service provider based in London, </w:t>
      </w:r>
      <w:r w:rsidR="0054023D">
        <w:t>has</w:t>
      </w:r>
      <w:r w:rsidR="002F21DC">
        <w:t xml:space="preserve"> </w:t>
      </w:r>
      <w:r w:rsidR="00E33955">
        <w:t>re-educated</w:t>
      </w:r>
      <w:r w:rsidR="008B1F0D">
        <w:t xml:space="preserve"> 100,000 of their employees with the help of online university courses</w:t>
      </w:r>
      <w:r w:rsidR="00E33955">
        <w:t xml:space="preserve"> </w:t>
      </w:r>
      <w:r w:rsidR="00050E2D" w:rsidRPr="001A2D16">
        <w:t>(</w:t>
      </w:r>
      <w:r w:rsidR="004D7C13" w:rsidRPr="004D7C13">
        <w:t>Wright and Schultz</w:t>
      </w:r>
      <w:r w:rsidR="00050E2D" w:rsidRPr="001A2D16">
        <w:t xml:space="preserve">, </w:t>
      </w:r>
      <w:r w:rsidR="004D7C13" w:rsidRPr="004D7C13">
        <w:t>2018)</w:t>
      </w:r>
      <w:r w:rsidR="005C0422">
        <w:t xml:space="preserve">. </w:t>
      </w:r>
      <w:r w:rsidR="0054023D">
        <w:t>For a</w:t>
      </w:r>
      <w:r w:rsidR="005C0422">
        <w:t xml:space="preserve"> company like AT&amp;T, </w:t>
      </w:r>
      <w:r w:rsidR="00E62737">
        <w:t xml:space="preserve">it is vital to </w:t>
      </w:r>
      <w:r w:rsidR="002A4341">
        <w:t>reskil</w:t>
      </w:r>
      <w:r w:rsidR="00E62737">
        <w:t>l</w:t>
      </w:r>
      <w:r w:rsidR="002A4341">
        <w:t xml:space="preserve"> their employees since it would reduce hiring costs for </w:t>
      </w:r>
      <w:r w:rsidR="00BA7896">
        <w:t>highly qualified workers as they would need to be paid m</w:t>
      </w:r>
      <w:r w:rsidR="009C2DD2">
        <w:t xml:space="preserve">ore for </w:t>
      </w:r>
      <w:r w:rsidR="00D66B6E">
        <w:t>the</w:t>
      </w:r>
      <w:r w:rsidR="009C2DD2">
        <w:t xml:space="preserve"> work</w:t>
      </w:r>
      <w:r w:rsidR="00D66B6E">
        <w:t xml:space="preserve"> they are contributing to the company</w:t>
      </w:r>
      <w:r w:rsidR="009C2DD2">
        <w:t xml:space="preserve">. </w:t>
      </w:r>
      <w:r w:rsidR="00EE623F">
        <w:t xml:space="preserve">As these AI technologies advance by the day, </w:t>
      </w:r>
      <w:r w:rsidR="00444C0C">
        <w:t>there</w:t>
      </w:r>
      <w:r w:rsidR="00EE623F">
        <w:t xml:space="preserve"> will be </w:t>
      </w:r>
      <w:r w:rsidR="00C15894">
        <w:t>an</w:t>
      </w:r>
      <w:r w:rsidR="00EE623F">
        <w:t xml:space="preserve"> increase in the demand for individuals who are qualified</w:t>
      </w:r>
      <w:r w:rsidR="0094253D">
        <w:t xml:space="preserve">, </w:t>
      </w:r>
      <w:r w:rsidR="00EE623F">
        <w:t xml:space="preserve">understand </w:t>
      </w:r>
      <w:r w:rsidR="0094253D">
        <w:t xml:space="preserve">and develop these autonomous systems. </w:t>
      </w:r>
    </w:p>
    <w:p w14:paraId="7EA2AA94" w14:textId="24BF6789" w:rsidR="001E3D5A" w:rsidRDefault="00A50FAF" w:rsidP="00474FCC">
      <w:pPr>
        <w:jc w:val="both"/>
      </w:pPr>
      <w:r>
        <w:t xml:space="preserve">Therefore, </w:t>
      </w:r>
      <w:r w:rsidR="009C2DD2">
        <w:t xml:space="preserve">Governments should encourage companies like AT&amp;T to </w:t>
      </w:r>
      <w:r w:rsidR="00BD1D62">
        <w:t xml:space="preserve">invest </w:t>
      </w:r>
      <w:r w:rsidR="00620ED3">
        <w:t>in</w:t>
      </w:r>
      <w:r w:rsidR="00BD1D62">
        <w:t xml:space="preserve"> education</w:t>
      </w:r>
      <w:r w:rsidR="00C15894">
        <w:t xml:space="preserve"> </w:t>
      </w:r>
      <w:r w:rsidR="00BD1D62">
        <w:t>and training courses</w:t>
      </w:r>
      <w:r w:rsidR="00A40AB5">
        <w:t xml:space="preserve">, perhaps </w:t>
      </w:r>
      <w:r w:rsidR="00A220EA">
        <w:t>via</w:t>
      </w:r>
      <w:r w:rsidR="00A40AB5">
        <w:t xml:space="preserve"> subsidies</w:t>
      </w:r>
      <w:r w:rsidR="00AA1B92">
        <w:t xml:space="preserve">, </w:t>
      </w:r>
      <w:r w:rsidR="00A40AB5">
        <w:t xml:space="preserve">companies will be more encouraged to invest and retrain their workforce to be better </w:t>
      </w:r>
      <w:r w:rsidR="00216950">
        <w:t xml:space="preserve">suited for working with </w:t>
      </w:r>
      <w:r w:rsidR="00172BCC">
        <w:t xml:space="preserve">AI. Therefore, these </w:t>
      </w:r>
      <w:r w:rsidR="003C6BEF">
        <w:t xml:space="preserve">incentives may also increase the rate at which </w:t>
      </w:r>
      <w:r w:rsidR="008E71C1">
        <w:t xml:space="preserve">the workforce </w:t>
      </w:r>
      <w:r w:rsidR="00C15894">
        <w:t>can</w:t>
      </w:r>
      <w:r w:rsidR="008E71C1">
        <w:t xml:space="preserve"> adapt to its surroundings (</w:t>
      </w:r>
      <w:r>
        <w:t>as</w:t>
      </w:r>
      <w:r w:rsidR="008E71C1">
        <w:t xml:space="preserve"> automation increases). </w:t>
      </w:r>
    </w:p>
    <w:p w14:paraId="416805BF" w14:textId="32D5B5F7" w:rsidR="00440FE1" w:rsidRDefault="008E71C1" w:rsidP="00474FCC">
      <w:pPr>
        <w:jc w:val="both"/>
      </w:pPr>
      <w:r>
        <w:t xml:space="preserve">However, </w:t>
      </w:r>
      <w:r w:rsidR="00E9523F">
        <w:t>if governments continue to give out subsidies to companies this may lead to them becoming more dependent on the government since</w:t>
      </w:r>
      <w:r w:rsidR="00A133E2">
        <w:t xml:space="preserve"> they wouldn’t be spending much on training courses. It can also put </w:t>
      </w:r>
      <w:r w:rsidR="00C15894">
        <w:t xml:space="preserve">a </w:t>
      </w:r>
      <w:r w:rsidR="00A133E2">
        <w:t>burden on the government finances as they may have to take on more debt</w:t>
      </w:r>
      <w:r w:rsidR="00FB4E07">
        <w:t xml:space="preserve"> (opportunity cost) resulting </w:t>
      </w:r>
      <w:r w:rsidR="00C15894">
        <w:t xml:space="preserve">in </w:t>
      </w:r>
      <w:r w:rsidR="00FB4E07">
        <w:t>a deterioration in the government finances.</w:t>
      </w:r>
    </w:p>
    <w:p w14:paraId="0A5A0DC8" w14:textId="77777777" w:rsidR="009E3AD7" w:rsidRDefault="009E3AD7" w:rsidP="00006532">
      <w:pPr>
        <w:pStyle w:val="Heading2"/>
        <w:rPr>
          <w:sz w:val="28"/>
          <w:szCs w:val="28"/>
        </w:rPr>
      </w:pPr>
      <w:r>
        <w:rPr>
          <w:sz w:val="28"/>
          <w:szCs w:val="28"/>
        </w:rPr>
        <w:br w:type="page"/>
      </w:r>
    </w:p>
    <w:p w14:paraId="10EF8135" w14:textId="1AB0C3F3" w:rsidR="00006532" w:rsidRPr="0086318F" w:rsidRDefault="00006532" w:rsidP="00006532">
      <w:pPr>
        <w:pStyle w:val="Heading2"/>
        <w:rPr>
          <w:sz w:val="28"/>
          <w:szCs w:val="28"/>
        </w:rPr>
      </w:pPr>
      <w:bookmarkStart w:id="13" w:name="_Toc164336634"/>
      <w:r w:rsidRPr="0086318F">
        <w:rPr>
          <w:sz w:val="28"/>
          <w:szCs w:val="28"/>
        </w:rPr>
        <w:t>AI technologies in education</w:t>
      </w:r>
      <w:bookmarkEnd w:id="13"/>
    </w:p>
    <w:p w14:paraId="503B998C" w14:textId="24FD3ED8" w:rsidR="00BD17BD" w:rsidRDefault="003F1002" w:rsidP="00474FCC">
      <w:pPr>
        <w:jc w:val="both"/>
      </w:pPr>
      <w:r w:rsidRPr="001A2D16">
        <w:t>One of the impacts</w:t>
      </w:r>
      <w:r w:rsidR="00840DEB" w:rsidRPr="001A2D16">
        <w:t xml:space="preserve"> of AI on education is </w:t>
      </w:r>
      <w:r w:rsidR="00FD7B44" w:rsidRPr="001A2D16">
        <w:t xml:space="preserve">the ability to help those students who have a hard time learning new concepts or need </w:t>
      </w:r>
      <w:r w:rsidR="002A4F35" w:rsidRPr="001A2D16">
        <w:t xml:space="preserve">another </w:t>
      </w:r>
      <w:r w:rsidR="00D36EDD" w:rsidRPr="001A2D16">
        <w:t>way</w:t>
      </w:r>
      <w:r w:rsidR="002A4F35" w:rsidRPr="001A2D16">
        <w:t xml:space="preserve"> </w:t>
      </w:r>
      <w:r w:rsidR="006A1CC7" w:rsidRPr="001A2D16">
        <w:t xml:space="preserve">of </w:t>
      </w:r>
      <w:r w:rsidR="002A4F35" w:rsidRPr="001A2D16">
        <w:t xml:space="preserve">being taught different concepts </w:t>
      </w:r>
      <w:r w:rsidR="00187B21" w:rsidRPr="001A2D16">
        <w:t>i.e.</w:t>
      </w:r>
      <w:r w:rsidR="002A4F35" w:rsidRPr="001A2D16">
        <w:t xml:space="preserve"> special </w:t>
      </w:r>
      <w:r w:rsidR="006A1CC7" w:rsidRPr="001A2D16">
        <w:t>needs</w:t>
      </w:r>
      <w:r w:rsidR="002A4F35" w:rsidRPr="001A2D16">
        <w:t xml:space="preserve"> children.</w:t>
      </w:r>
      <w:r w:rsidR="00D36EDD" w:rsidRPr="001A2D16">
        <w:t xml:space="preserve"> </w:t>
      </w:r>
      <w:r w:rsidR="0083363A" w:rsidRPr="001A2D16">
        <w:t>According to (Gocen and Aydemir, 2020)</w:t>
      </w:r>
      <w:r w:rsidR="00B52C80" w:rsidRPr="001A2D16">
        <w:t xml:space="preserve">, </w:t>
      </w:r>
      <w:r w:rsidR="006942F0" w:rsidRPr="001A2D16">
        <w:t xml:space="preserve">the utilization of AI in education will allow students to learn better due to individual and effective learning </w:t>
      </w:r>
      <w:r w:rsidR="00231032" w:rsidRPr="001A2D16">
        <w:t xml:space="preserve">experiences being created for those who prefer to be self-taught rather than being taught by a </w:t>
      </w:r>
      <w:r w:rsidR="007B2218">
        <w:t xml:space="preserve">human </w:t>
      </w:r>
      <w:r w:rsidR="00231032" w:rsidRPr="001A2D16">
        <w:t>teacher.</w:t>
      </w:r>
      <w:r w:rsidR="00792445" w:rsidRPr="001A2D16">
        <w:t xml:space="preserve"> </w:t>
      </w:r>
    </w:p>
    <w:p w14:paraId="08163F14" w14:textId="3760D1ED" w:rsidR="004B12B6" w:rsidRPr="001A2D16" w:rsidRDefault="00792445" w:rsidP="00474FCC">
      <w:pPr>
        <w:jc w:val="both"/>
      </w:pPr>
      <w:r w:rsidRPr="001A2D16">
        <w:t xml:space="preserve">Moreover, </w:t>
      </w:r>
      <w:r w:rsidR="00C86DAD" w:rsidRPr="001A2D16">
        <w:t xml:space="preserve">using AI in the classroom </w:t>
      </w:r>
      <w:r w:rsidR="00B16C29">
        <w:t>will</w:t>
      </w:r>
      <w:r w:rsidR="00C86DAD" w:rsidRPr="001A2D16">
        <w:t xml:space="preserve"> likely</w:t>
      </w:r>
      <w:r w:rsidR="00C86DAD">
        <w:t xml:space="preserve"> </w:t>
      </w:r>
      <w:r w:rsidR="00F5468D">
        <w:t>allow</w:t>
      </w:r>
      <w:r w:rsidR="00C86DAD">
        <w:t xml:space="preserve"> </w:t>
      </w:r>
      <w:r w:rsidR="00C86DAD" w:rsidRPr="001A2D16">
        <w:t xml:space="preserve">teachers </w:t>
      </w:r>
      <w:r w:rsidR="00F5468D">
        <w:t>to change the</w:t>
      </w:r>
      <w:r w:rsidR="00C86DAD" w:rsidRPr="001A2D16">
        <w:t xml:space="preserve"> </w:t>
      </w:r>
      <w:r w:rsidR="00A20351" w:rsidRPr="001A2D16">
        <w:t xml:space="preserve">ways they deliver their classes, </w:t>
      </w:r>
      <w:r w:rsidR="00AA7474" w:rsidRPr="001A2D16">
        <w:t>assignments,</w:t>
      </w:r>
      <w:r w:rsidR="00A20351" w:rsidRPr="001A2D16">
        <w:t xml:space="preserve"> and </w:t>
      </w:r>
      <w:r w:rsidR="006A1CC7" w:rsidRPr="001A2D16">
        <w:t>in-class</w:t>
      </w:r>
      <w:r w:rsidR="00A20351" w:rsidRPr="001A2D16">
        <w:t xml:space="preserve"> tests</w:t>
      </w:r>
      <w:r w:rsidR="00510CE5" w:rsidRPr="001A2D16">
        <w:t xml:space="preserve">. </w:t>
      </w:r>
      <w:r w:rsidR="00477115">
        <w:t>R</w:t>
      </w:r>
      <w:r w:rsidR="00510CE5" w:rsidRPr="001A2D16">
        <w:t>educ</w:t>
      </w:r>
      <w:r w:rsidR="00477115">
        <w:t>ing</w:t>
      </w:r>
      <w:r w:rsidR="00510CE5" w:rsidRPr="001A2D16">
        <w:t xml:space="preserve"> the decision-making teachers would need to make for each student’s study plan and learning in the classroom</w:t>
      </w:r>
      <w:r w:rsidR="00E13A51" w:rsidRPr="001A2D16">
        <w:t>,</w:t>
      </w:r>
      <w:r w:rsidR="00510CE5" w:rsidRPr="001A2D16">
        <w:t xml:space="preserve"> as AI would be able to give suggestions regarding</w:t>
      </w:r>
      <w:r w:rsidR="00B57D3D" w:rsidRPr="001A2D16">
        <w:t xml:space="preserve"> </w:t>
      </w:r>
      <w:r w:rsidR="00C00CD2" w:rsidRPr="001A2D16">
        <w:t>teachers’</w:t>
      </w:r>
      <w:r w:rsidR="00B57D3D" w:rsidRPr="001A2D16">
        <w:t xml:space="preserve"> </w:t>
      </w:r>
      <w:r w:rsidR="006A1CC7" w:rsidRPr="001A2D16">
        <w:t>day-to-day</w:t>
      </w:r>
      <w:r w:rsidR="00B57D3D" w:rsidRPr="001A2D16">
        <w:t xml:space="preserve"> tasks. </w:t>
      </w:r>
      <w:r w:rsidR="0063197D">
        <w:t>Allowing</w:t>
      </w:r>
      <w:r w:rsidR="00B57D3D" w:rsidRPr="001A2D16">
        <w:t xml:space="preserve"> them </w:t>
      </w:r>
      <w:r w:rsidR="00FF4979">
        <w:t>to save</w:t>
      </w:r>
      <w:r w:rsidR="00B57D3D" w:rsidRPr="001A2D16">
        <w:t xml:space="preserve"> more time</w:t>
      </w:r>
      <w:r w:rsidR="0009139D" w:rsidRPr="001A2D16">
        <w:t xml:space="preserve"> and being able to </w:t>
      </w:r>
      <w:r w:rsidR="006C5133" w:rsidRPr="001A2D16">
        <w:t>prioritise</w:t>
      </w:r>
      <w:r w:rsidR="0009139D" w:rsidRPr="001A2D16">
        <w:t xml:space="preserve"> other tasks</w:t>
      </w:r>
      <w:r w:rsidR="00373C6D" w:rsidRPr="001A2D16">
        <w:t xml:space="preserve">. </w:t>
      </w:r>
    </w:p>
    <w:p w14:paraId="65C7F1D7" w14:textId="1ACD9DB2" w:rsidR="00373C6D" w:rsidRDefault="00F245EB" w:rsidP="00387537">
      <w:pPr>
        <w:rPr>
          <w:sz w:val="24"/>
          <w:szCs w:val="24"/>
        </w:rPr>
      </w:pPr>
      <w:r>
        <w:rPr>
          <w:noProof/>
          <w:sz w:val="24"/>
          <w:szCs w:val="24"/>
        </w:rPr>
        <w:t xml:space="preserve"> </w:t>
      </w:r>
      <w:r w:rsidR="00373C6D" w:rsidRPr="00373C6D">
        <w:rPr>
          <w:noProof/>
          <w:sz w:val="24"/>
          <w:szCs w:val="24"/>
        </w:rPr>
        <w:drawing>
          <wp:inline distT="0" distB="0" distL="0" distR="0" wp14:anchorId="3CA49844" wp14:editId="43D278E2">
            <wp:extent cx="5731510" cy="2075180"/>
            <wp:effectExtent l="0" t="0" r="2540" b="1270"/>
            <wp:docPr id="540535300" name="Picture 1" descr="A table of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35300" name="Picture 1" descr="A table of text with black text&#10;&#10;Description automatically generated with medium confidence"/>
                    <pic:cNvPicPr/>
                  </pic:nvPicPr>
                  <pic:blipFill>
                    <a:blip r:embed="rId11"/>
                    <a:stretch>
                      <a:fillRect/>
                    </a:stretch>
                  </pic:blipFill>
                  <pic:spPr>
                    <a:xfrm>
                      <a:off x="0" y="0"/>
                      <a:ext cx="5731510" cy="2075180"/>
                    </a:xfrm>
                    <a:prstGeom prst="rect">
                      <a:avLst/>
                    </a:prstGeom>
                  </pic:spPr>
                </pic:pic>
              </a:graphicData>
            </a:graphic>
          </wp:inline>
        </w:drawing>
      </w:r>
    </w:p>
    <w:p w14:paraId="1528C25B" w14:textId="0DBB30A5" w:rsidR="00373C6D" w:rsidRPr="001A2D16" w:rsidRDefault="007273E2" w:rsidP="007273E2">
      <w:pPr>
        <w:jc w:val="center"/>
        <w:rPr>
          <w:b/>
          <w:u w:val="single"/>
        </w:rPr>
      </w:pPr>
      <w:r w:rsidRPr="001A2D16">
        <w:rPr>
          <w:b/>
          <w:u w:val="single"/>
        </w:rPr>
        <w:t xml:space="preserve">Figure </w:t>
      </w:r>
      <w:r w:rsidR="00FA44B0">
        <w:rPr>
          <w:b/>
          <w:u w:val="single"/>
        </w:rPr>
        <w:t>2</w:t>
      </w:r>
      <w:r w:rsidRPr="001A2D16">
        <w:rPr>
          <w:b/>
          <w:u w:val="single"/>
        </w:rPr>
        <w:t xml:space="preserve"> – Scenarios for AI education</w:t>
      </w:r>
      <w:r w:rsidR="00251E3E" w:rsidRPr="001A2D16">
        <w:rPr>
          <w:b/>
          <w:u w:val="single"/>
        </w:rPr>
        <w:t xml:space="preserve"> </w:t>
      </w:r>
      <w:r w:rsidR="008A0CF3">
        <w:rPr>
          <w:b/>
          <w:bCs/>
          <w:u w:val="single"/>
        </w:rPr>
        <w:t xml:space="preserve">taken from </w:t>
      </w:r>
      <w:r w:rsidR="00251E3E" w:rsidRPr="001A2D16">
        <w:rPr>
          <w:b/>
          <w:u w:val="single"/>
        </w:rPr>
        <w:t>(Chen, Chen and Lin, 2020)</w:t>
      </w:r>
    </w:p>
    <w:p w14:paraId="7B8113B7" w14:textId="6BB33A2C" w:rsidR="00253283" w:rsidRDefault="005752E0" w:rsidP="00474FCC">
      <w:pPr>
        <w:jc w:val="both"/>
      </w:pPr>
      <w:r>
        <w:t>S</w:t>
      </w:r>
      <w:r w:rsidR="00251E3E" w:rsidRPr="001A2D16">
        <w:t>tudents</w:t>
      </w:r>
      <w:r w:rsidR="009C4A61" w:rsidRPr="001A2D16">
        <w:t xml:space="preserve"> </w:t>
      </w:r>
      <w:r>
        <w:t>can benefit</w:t>
      </w:r>
      <w:r w:rsidR="00C220BD" w:rsidRPr="001A2D16">
        <w:t xml:space="preserve"> </w:t>
      </w:r>
      <w:r>
        <w:t>from</w:t>
      </w:r>
      <w:r w:rsidR="00C220BD" w:rsidRPr="001A2D16">
        <w:t xml:space="preserve"> adaptive learning with a </w:t>
      </w:r>
      <w:r w:rsidR="00423FC1" w:rsidRPr="001A2D16">
        <w:t>personalised</w:t>
      </w:r>
      <w:r w:rsidR="00C220BD" w:rsidRPr="001A2D16">
        <w:t xml:space="preserve"> learning approach</w:t>
      </w:r>
      <w:r w:rsidR="008C4C9E" w:rsidRPr="001A2D16">
        <w:t xml:space="preserve"> because</w:t>
      </w:r>
      <w:r w:rsidR="004D3D6D" w:rsidRPr="001A2D16">
        <w:t xml:space="preserve"> it can increase student engagement and </w:t>
      </w:r>
      <w:r w:rsidR="008D1B74" w:rsidRPr="001A2D16">
        <w:t>learning becomes more proactive for students</w:t>
      </w:r>
      <w:r w:rsidR="00A933D7" w:rsidRPr="001A2D16">
        <w:t>.</w:t>
      </w:r>
      <w:r w:rsidR="00D5237E" w:rsidRPr="001A2D16">
        <w:t xml:space="preserve"> </w:t>
      </w:r>
      <w:r w:rsidR="00C00CD2" w:rsidRPr="001A2D16">
        <w:t>Thus,</w:t>
      </w:r>
      <w:r w:rsidR="00D5237E" w:rsidRPr="001A2D16">
        <w:t xml:space="preserve"> </w:t>
      </w:r>
      <w:r w:rsidR="00C00CD2" w:rsidRPr="001A2D16">
        <w:t xml:space="preserve">it </w:t>
      </w:r>
      <w:r w:rsidR="00D5237E" w:rsidRPr="001A2D16">
        <w:t>can increase their motivation to learn new concepts</w:t>
      </w:r>
      <w:r w:rsidR="005A4055" w:rsidRPr="001A2D16">
        <w:t>. T</w:t>
      </w:r>
      <w:r w:rsidR="00A933D7" w:rsidRPr="001A2D16">
        <w:t xml:space="preserve">eachers, </w:t>
      </w:r>
      <w:r w:rsidR="008F25A3" w:rsidRPr="001A2D16">
        <w:t xml:space="preserve">being able to use AI to mark exam </w:t>
      </w:r>
      <w:r w:rsidR="00C00CD2" w:rsidRPr="001A2D16">
        <w:t>papers</w:t>
      </w:r>
      <w:r w:rsidR="008F25A3" w:rsidRPr="001A2D16">
        <w:t xml:space="preserve"> and assignments, </w:t>
      </w:r>
      <w:r w:rsidR="004E6E4A" w:rsidRPr="001A2D16">
        <w:t>would</w:t>
      </w:r>
      <w:r w:rsidR="008F25A3" w:rsidRPr="001A2D16">
        <w:t xml:space="preserve"> </w:t>
      </w:r>
      <w:r w:rsidR="007802D5" w:rsidRPr="001A2D16">
        <w:t>save time and reduce stress</w:t>
      </w:r>
      <w:r w:rsidR="00472BD3">
        <w:t xml:space="preserve"> </w:t>
      </w:r>
      <w:r w:rsidR="00472BD3" w:rsidRPr="00472BD3">
        <w:t>(Chen, Chen and Lin, 2020)</w:t>
      </w:r>
      <w:r w:rsidR="007802D5" w:rsidRPr="001A2D16">
        <w:t xml:space="preserve">. </w:t>
      </w:r>
      <w:r w:rsidR="008630CF" w:rsidRPr="001A2D16">
        <w:t>The feedback which is generated by AI</w:t>
      </w:r>
      <w:r w:rsidR="00143D76" w:rsidRPr="001A2D16">
        <w:t xml:space="preserve"> will help students wh</w:t>
      </w:r>
      <w:r w:rsidR="002C5A40" w:rsidRPr="001A2D16">
        <w:t xml:space="preserve">ere they’re lacking in knowledge, thus allowing them </w:t>
      </w:r>
      <w:r w:rsidR="00AB16AB" w:rsidRPr="001A2D16">
        <w:t>to improve</w:t>
      </w:r>
      <w:r w:rsidR="002C5A40" w:rsidRPr="001A2D16">
        <w:t xml:space="preserve"> themselves academically. </w:t>
      </w:r>
    </w:p>
    <w:p w14:paraId="19D8E4A4" w14:textId="42E54761" w:rsidR="00B17BED" w:rsidRDefault="005F38C9" w:rsidP="00474FCC">
      <w:pPr>
        <w:jc w:val="both"/>
      </w:pPr>
      <w:r>
        <w:t>With the help of AI, t</w:t>
      </w:r>
      <w:r w:rsidR="003A0379" w:rsidRPr="001A2D16">
        <w:t xml:space="preserve">eachers </w:t>
      </w:r>
      <w:r w:rsidR="00565531">
        <w:t xml:space="preserve">can </w:t>
      </w:r>
      <w:r w:rsidR="003A0379" w:rsidRPr="001A2D16">
        <w:t xml:space="preserve">help </w:t>
      </w:r>
      <w:r w:rsidR="000C3C7F">
        <w:t>students</w:t>
      </w:r>
      <w:r w:rsidR="003A0379" w:rsidRPr="001A2D16">
        <w:t xml:space="preserve"> </w:t>
      </w:r>
      <w:r w:rsidR="00A0664E" w:rsidRPr="001A2D16">
        <w:t xml:space="preserve">learn new </w:t>
      </w:r>
      <w:r w:rsidR="00565531">
        <w:t>concepts</w:t>
      </w:r>
      <w:r w:rsidR="00A0664E" w:rsidRPr="001A2D16">
        <w:t xml:space="preserve"> and find out which mistakes are common </w:t>
      </w:r>
      <w:r w:rsidR="001F4144">
        <w:t>among</w:t>
      </w:r>
      <w:r w:rsidR="00A0664E" w:rsidRPr="001A2D16">
        <w:t xml:space="preserve"> students, </w:t>
      </w:r>
      <w:r w:rsidR="003915F9" w:rsidRPr="001A2D16">
        <w:t>allowing them to assist them further with guidance on how to overcome these mistakes</w:t>
      </w:r>
      <w:r w:rsidR="00F55F5E">
        <w:t xml:space="preserve"> – with the assistance of AI</w:t>
      </w:r>
      <w:r w:rsidR="003915F9" w:rsidRPr="001A2D16">
        <w:t xml:space="preserve">. </w:t>
      </w:r>
    </w:p>
    <w:p w14:paraId="0AD25092" w14:textId="3E9C381A" w:rsidR="000B3CFC" w:rsidRDefault="00BD1A80" w:rsidP="00474FCC">
      <w:pPr>
        <w:jc w:val="both"/>
      </w:pPr>
      <w:r>
        <w:t>Similarly,</w:t>
      </w:r>
      <w:r w:rsidR="00226552">
        <w:t xml:space="preserve"> </w:t>
      </w:r>
      <w:r w:rsidR="00CE7CB0">
        <w:t>(</w:t>
      </w:r>
      <w:r w:rsidR="00226552" w:rsidRPr="00226552">
        <w:t>Gocen and Aydemir (2020)</w:t>
      </w:r>
      <w:r w:rsidR="00CE7CB0">
        <w:t>)</w:t>
      </w:r>
      <w:r w:rsidR="00226552">
        <w:t xml:space="preserve"> also </w:t>
      </w:r>
      <w:r w:rsidR="00CE7CB0">
        <w:t>agree</w:t>
      </w:r>
      <w:r w:rsidR="00226552">
        <w:t xml:space="preserve"> </w:t>
      </w:r>
      <w:r w:rsidR="00DF5AB7">
        <w:t xml:space="preserve">that </w:t>
      </w:r>
      <w:r w:rsidR="00C30E9B">
        <w:t xml:space="preserve">AI </w:t>
      </w:r>
      <w:r w:rsidR="00CE7CB0">
        <w:t>will have the ability to help individual students, therefore allowing them to learn at their own pace</w:t>
      </w:r>
      <w:r w:rsidR="006B71E9">
        <w:t xml:space="preserve">, as this </w:t>
      </w:r>
      <w:r w:rsidR="00EB0A4D">
        <w:t xml:space="preserve">is </w:t>
      </w:r>
      <w:r w:rsidR="006B71E9">
        <w:t>benef</w:t>
      </w:r>
      <w:r w:rsidR="00EB0A4D">
        <w:t>icial</w:t>
      </w:r>
      <w:r w:rsidR="006B71E9">
        <w:t xml:space="preserve"> </w:t>
      </w:r>
      <w:r w:rsidR="00EB0A4D">
        <w:t>for</w:t>
      </w:r>
      <w:r w:rsidR="00FD795F">
        <w:t xml:space="preserve"> their academic learning</w:t>
      </w:r>
      <w:r w:rsidR="00BA0742">
        <w:t xml:space="preserve"> and </w:t>
      </w:r>
      <w:r w:rsidR="00E04A85">
        <w:t>allows</w:t>
      </w:r>
      <w:r w:rsidR="00BA0742">
        <w:t xml:space="preserve"> them to develop a growth mindset</w:t>
      </w:r>
      <w:r w:rsidR="00D63F91">
        <w:t xml:space="preserve">. </w:t>
      </w:r>
    </w:p>
    <w:p w14:paraId="779FC5DB" w14:textId="47DB0324" w:rsidR="00AA4628" w:rsidRDefault="00AC043D" w:rsidP="00474FCC">
      <w:pPr>
        <w:jc w:val="both"/>
      </w:pPr>
      <w:r>
        <w:t xml:space="preserve">An AI </w:t>
      </w:r>
      <w:r w:rsidR="002A1877">
        <w:t xml:space="preserve">tool </w:t>
      </w:r>
      <w:r>
        <w:t xml:space="preserve">which </w:t>
      </w:r>
      <w:r w:rsidR="0051443B">
        <w:t>specialises</w:t>
      </w:r>
      <w:r>
        <w:t xml:space="preserve"> in maths and science tutoring/teaching</w:t>
      </w:r>
      <w:r w:rsidR="001F4144">
        <w:t xml:space="preserve">, </w:t>
      </w:r>
      <w:r>
        <w:t>AutoTutor</w:t>
      </w:r>
      <w:r w:rsidR="00E05222">
        <w:t>,</w:t>
      </w:r>
      <w:r w:rsidR="001F4144">
        <w:t xml:space="preserve"> </w:t>
      </w:r>
      <w:r w:rsidR="00E05222">
        <w:t xml:space="preserve">supports </w:t>
      </w:r>
      <w:r w:rsidR="002A1877">
        <w:t>students'</w:t>
      </w:r>
      <w:r w:rsidR="00E05222">
        <w:t xml:space="preserve"> learning in subject areas such as physics, </w:t>
      </w:r>
      <w:r w:rsidR="002821E6">
        <w:t xml:space="preserve">and </w:t>
      </w:r>
      <w:r w:rsidR="00E05222">
        <w:t>computer literacy</w:t>
      </w:r>
      <w:r w:rsidR="00E67652">
        <w:t>,</w:t>
      </w:r>
      <w:r w:rsidR="00E05222">
        <w:t xml:space="preserve"> and </w:t>
      </w:r>
      <w:r w:rsidR="00A50936">
        <w:t>can</w:t>
      </w:r>
      <w:r w:rsidR="00E05222">
        <w:t xml:space="preserve"> teach students how to think critically</w:t>
      </w:r>
      <w:r w:rsidR="0041036A">
        <w:t xml:space="preserve"> </w:t>
      </w:r>
      <w:r w:rsidR="00B014EE" w:rsidRPr="00E05222">
        <w:t>(Hwang et al., 2020)</w:t>
      </w:r>
      <w:r w:rsidR="00B014EE">
        <w:t xml:space="preserve">. </w:t>
      </w:r>
      <w:r w:rsidR="00BA2F36">
        <w:t>Thinking critically is</w:t>
      </w:r>
      <w:r w:rsidR="0041036A">
        <w:t xml:space="preserve"> a </w:t>
      </w:r>
      <w:r w:rsidR="00E05222">
        <w:t>crucial characteristic when it comes to working in the real world</w:t>
      </w:r>
      <w:r w:rsidR="00CC72F3">
        <w:t>, as this can boost confidence</w:t>
      </w:r>
      <w:r w:rsidR="00C168A0">
        <w:t xml:space="preserve"> and </w:t>
      </w:r>
      <w:r w:rsidR="00476D13">
        <w:t>adaptability.</w:t>
      </w:r>
    </w:p>
    <w:p w14:paraId="14ED158A" w14:textId="3A11E1B3" w:rsidR="00AA4628" w:rsidRPr="00AA4628" w:rsidRDefault="00AA4628" w:rsidP="00AA4628">
      <w:pPr>
        <w:pStyle w:val="Heading2"/>
        <w:rPr>
          <w:sz w:val="28"/>
          <w:szCs w:val="28"/>
        </w:rPr>
      </w:pPr>
      <w:bookmarkStart w:id="14" w:name="_Toc164336635"/>
      <w:r>
        <w:rPr>
          <w:sz w:val="28"/>
          <w:szCs w:val="28"/>
        </w:rPr>
        <w:t>ChatGPT in the Education environment</w:t>
      </w:r>
      <w:bookmarkEnd w:id="14"/>
    </w:p>
    <w:p w14:paraId="52E181F8" w14:textId="20D5EE78" w:rsidR="00E12E3A" w:rsidRPr="008B552A" w:rsidRDefault="00AB1E2F" w:rsidP="009B1B55">
      <w:pPr>
        <w:jc w:val="both"/>
      </w:pPr>
      <w:r>
        <w:t>An AI tool which is widely used</w:t>
      </w:r>
      <w:r w:rsidR="0041036A">
        <w:t xml:space="preserve">, </w:t>
      </w:r>
      <w:r>
        <w:t>ChatGPT</w:t>
      </w:r>
      <w:r w:rsidR="00D65565">
        <w:t xml:space="preserve">, has </w:t>
      </w:r>
      <w:r w:rsidR="00930F87">
        <w:t xml:space="preserve">numerous </w:t>
      </w:r>
      <w:r w:rsidR="00E12E3A">
        <w:t>use cases</w:t>
      </w:r>
      <w:r w:rsidR="00930F87">
        <w:t xml:space="preserve">. </w:t>
      </w:r>
      <w:r w:rsidR="0041036A">
        <w:t>It’s</w:t>
      </w:r>
      <w:r w:rsidR="00E15941">
        <w:t xml:space="preserve"> able to generate code, </w:t>
      </w:r>
      <w:r w:rsidR="00E12E3A">
        <w:t xml:space="preserve">debug code, </w:t>
      </w:r>
      <w:r w:rsidR="00F64A4E">
        <w:t>and</w:t>
      </w:r>
      <w:r w:rsidR="00E12E3A">
        <w:t xml:space="preserve"> </w:t>
      </w:r>
      <w:r w:rsidR="001065AD">
        <w:t>summarise</w:t>
      </w:r>
      <w:r w:rsidR="00E12E3A">
        <w:t xml:space="preserve"> paragraphs </w:t>
      </w:r>
      <w:r w:rsidR="00F37D81" w:rsidRPr="00F37D81">
        <w:t>(Adeshola and Adepoju, 2023)</w:t>
      </w:r>
      <w:r w:rsidR="0086318F">
        <w:t xml:space="preserve">, </w:t>
      </w:r>
      <w:r w:rsidR="00B83DC3">
        <w:t>thus</w:t>
      </w:r>
      <w:r w:rsidR="009C5770">
        <w:t>,</w:t>
      </w:r>
      <w:r w:rsidR="0086318F">
        <w:t xml:space="preserve"> useful for students studying majors </w:t>
      </w:r>
      <w:r w:rsidR="007B6EB0">
        <w:t>such</w:t>
      </w:r>
      <w:r w:rsidR="0086318F">
        <w:t xml:space="preserve"> as computer science as they can seek guidance on how to do a particular coding task.</w:t>
      </w:r>
      <w:r w:rsidR="00F0590D">
        <w:t xml:space="preserve"> </w:t>
      </w:r>
      <w:r w:rsidR="00576203">
        <w:t xml:space="preserve">It </w:t>
      </w:r>
      <w:r w:rsidR="000E69BF">
        <w:t>can</w:t>
      </w:r>
      <w:r w:rsidR="006B1EF3">
        <w:t xml:space="preserve"> provide feedback</w:t>
      </w:r>
      <w:r w:rsidR="001735B5">
        <w:t>, allow</w:t>
      </w:r>
      <w:r w:rsidR="009C5770">
        <w:t>ing</w:t>
      </w:r>
      <w:r w:rsidR="001735B5">
        <w:t xml:space="preserve"> students to get help on </w:t>
      </w:r>
      <w:r w:rsidR="00FA3B7E">
        <w:t>the</w:t>
      </w:r>
      <w:r w:rsidR="001735B5">
        <w:t xml:space="preserve"> questions they’re struggling with, </w:t>
      </w:r>
      <w:r w:rsidR="004F51AF">
        <w:t>meaning that they can</w:t>
      </w:r>
      <w:r w:rsidR="001735B5">
        <w:t xml:space="preserve"> learn more</w:t>
      </w:r>
      <w:r w:rsidR="00FA3B7E">
        <w:t xml:space="preserve"> effectively by engaging with the content they’re studying</w:t>
      </w:r>
      <w:r w:rsidR="0089748F">
        <w:t xml:space="preserve"> </w:t>
      </w:r>
      <w:r w:rsidR="0089748F" w:rsidRPr="0089748F">
        <w:t xml:space="preserve">(Zane, </w:t>
      </w:r>
      <w:r w:rsidR="00B82B5F" w:rsidRPr="00B82B5F">
        <w:t>2023)</w:t>
      </w:r>
      <w:r w:rsidR="00B82B5F">
        <w:t>.</w:t>
      </w:r>
      <w:r w:rsidR="008B552A">
        <w:t xml:space="preserve"> </w:t>
      </w:r>
      <w:r w:rsidR="006779B1">
        <w:t xml:space="preserve">In a way, </w:t>
      </w:r>
      <w:r w:rsidR="008F39BB">
        <w:t>it</w:t>
      </w:r>
      <w:r w:rsidR="006779B1">
        <w:t xml:space="preserve"> is also able to be a </w:t>
      </w:r>
      <w:r w:rsidR="00F37D81">
        <w:t>somewhat</w:t>
      </w:r>
      <w:r w:rsidR="006779B1">
        <w:t xml:space="preserve"> personal teacher for them</w:t>
      </w:r>
      <w:r w:rsidR="006D617B">
        <w:t>, which would provide students</w:t>
      </w:r>
      <w:r w:rsidR="001D2004">
        <w:t xml:space="preserve"> </w:t>
      </w:r>
      <w:r w:rsidR="000865A4">
        <w:t xml:space="preserve">with their </w:t>
      </w:r>
      <w:r w:rsidR="003B5DF4">
        <w:t>personalised</w:t>
      </w:r>
      <w:r w:rsidR="000865A4">
        <w:t xml:space="preserve"> </w:t>
      </w:r>
      <w:r w:rsidR="00F37D81">
        <w:t xml:space="preserve">virtual </w:t>
      </w:r>
      <w:r w:rsidR="000865A4">
        <w:t xml:space="preserve">tutor, </w:t>
      </w:r>
      <w:r w:rsidR="00FA2DCA">
        <w:t>allow</w:t>
      </w:r>
      <w:r w:rsidR="0005312F">
        <w:t>ing</w:t>
      </w:r>
      <w:r w:rsidR="00FA2DCA">
        <w:t xml:space="preserve"> them to learn at their own pace. </w:t>
      </w:r>
      <w:r w:rsidR="00BF6109">
        <w:t xml:space="preserve">With </w:t>
      </w:r>
      <w:r w:rsidR="00FD4629">
        <w:t>24-hour</w:t>
      </w:r>
      <w:r w:rsidR="00BF6109">
        <w:t xml:space="preserve"> support</w:t>
      </w:r>
      <w:r w:rsidR="00FD4629">
        <w:t xml:space="preserve"> for students allowing them to get help with their questions outside school or college hours.</w:t>
      </w:r>
      <w:r w:rsidR="00FA2DCA">
        <w:t xml:space="preserve"> </w:t>
      </w:r>
      <w:r w:rsidR="00A46D22">
        <w:t>International</w:t>
      </w:r>
      <w:r w:rsidR="00497A93">
        <w:t xml:space="preserve"> students can use ChatGPT to translate </w:t>
      </w:r>
      <w:r w:rsidR="00577D61">
        <w:t xml:space="preserve">certain questions (tasks) into their </w:t>
      </w:r>
      <w:r w:rsidR="0034099F">
        <w:t>language</w:t>
      </w:r>
      <w:r w:rsidR="00577D61">
        <w:t xml:space="preserve"> to get a better understanding of the question that needs to be dealt with. </w:t>
      </w:r>
      <w:r w:rsidR="00D2419E">
        <w:t>For teachers,</w:t>
      </w:r>
      <w:r w:rsidR="00CD6787">
        <w:t xml:space="preserve"> </w:t>
      </w:r>
      <w:r w:rsidR="00796285">
        <w:t xml:space="preserve">it can be used to automate </w:t>
      </w:r>
      <w:r w:rsidR="00AD5581">
        <w:t xml:space="preserve">repetitive </w:t>
      </w:r>
      <w:r w:rsidR="00796285">
        <w:t>tasks such as creating questions for multiple choice question tests for a particular topic</w:t>
      </w:r>
      <w:r w:rsidR="000A55CE">
        <w:t xml:space="preserve"> or grading </w:t>
      </w:r>
      <w:r w:rsidR="00F806D3">
        <w:t>students'</w:t>
      </w:r>
      <w:r w:rsidR="00B66E18">
        <w:t xml:space="preserve"> assignments</w:t>
      </w:r>
      <w:r w:rsidR="00796285">
        <w:t>.</w:t>
      </w:r>
      <w:r w:rsidR="00B66E18">
        <w:t xml:space="preserve"> </w:t>
      </w:r>
      <w:r w:rsidR="00310B6C">
        <w:t xml:space="preserve">Allowing teachers to focus on different tasks due to the use of </w:t>
      </w:r>
      <w:r w:rsidR="009C2EC6">
        <w:t xml:space="preserve">ChatGPT. </w:t>
      </w:r>
    </w:p>
    <w:p w14:paraId="0BD57000" w14:textId="0B7A6761" w:rsidR="00AA4628" w:rsidRPr="00AA4628" w:rsidRDefault="00AA4628" w:rsidP="00AA4628">
      <w:pPr>
        <w:pStyle w:val="Heading2"/>
        <w:rPr>
          <w:sz w:val="28"/>
          <w:szCs w:val="28"/>
        </w:rPr>
      </w:pPr>
      <w:bookmarkStart w:id="15" w:name="_Toc164336636"/>
      <w:r>
        <w:rPr>
          <w:sz w:val="28"/>
          <w:szCs w:val="28"/>
        </w:rPr>
        <w:t>How trustworthy is ChatGPT for students and teachers?</w:t>
      </w:r>
      <w:bookmarkEnd w:id="15"/>
    </w:p>
    <w:p w14:paraId="7CB3BD61" w14:textId="600BFC87" w:rsidR="009C2EC6" w:rsidRDefault="009C2EC6" w:rsidP="009B1B55">
      <w:pPr>
        <w:jc w:val="both"/>
      </w:pPr>
      <w:r>
        <w:t>However</w:t>
      </w:r>
      <w:r w:rsidR="00012F70">
        <w:t>,</w:t>
      </w:r>
      <w:r>
        <w:t xml:space="preserve"> the extent to which ChatGPT can be used </w:t>
      </w:r>
      <w:r w:rsidR="003B5DF4">
        <w:t>full-time</w:t>
      </w:r>
      <w:r w:rsidR="00716B74">
        <w:t xml:space="preserve"> </w:t>
      </w:r>
      <w:r w:rsidR="00012F70">
        <w:t xml:space="preserve">in Education would depend on </w:t>
      </w:r>
      <w:r w:rsidR="001942E0">
        <w:t>multiple</w:t>
      </w:r>
      <w:r w:rsidR="00012F70">
        <w:t xml:space="preserve"> factors</w:t>
      </w:r>
      <w:r w:rsidR="002706DA">
        <w:t>.</w:t>
      </w:r>
      <w:r w:rsidR="00E522C0">
        <w:t xml:space="preserve"> </w:t>
      </w:r>
      <w:r w:rsidR="00716B74">
        <w:t xml:space="preserve">One of the factors </w:t>
      </w:r>
      <w:r w:rsidR="00297F55">
        <w:t>is</w:t>
      </w:r>
      <w:r w:rsidR="00716B74">
        <w:t xml:space="preserve">, </w:t>
      </w:r>
      <w:r w:rsidR="000E69BF">
        <w:t xml:space="preserve">that </w:t>
      </w:r>
      <w:r w:rsidR="00716B74">
        <w:t>ChatGPT is classified as an AI</w:t>
      </w:r>
      <w:r w:rsidR="009724B1">
        <w:t xml:space="preserve"> assistant for students, some students would </w:t>
      </w:r>
      <w:r w:rsidR="000E69BF">
        <w:t>argue these</w:t>
      </w:r>
      <w:r w:rsidR="009724B1">
        <w:t xml:space="preserve"> systems are </w:t>
      </w:r>
      <w:r w:rsidR="00FB789D">
        <w:t>emotionless</w:t>
      </w:r>
      <w:r w:rsidR="009724B1">
        <w:t xml:space="preserve"> and are less engaging compared to if they had a physical teacher</w:t>
      </w:r>
      <w:r w:rsidR="00C3533C">
        <w:t xml:space="preserve"> </w:t>
      </w:r>
      <w:r w:rsidR="00C3533C" w:rsidRPr="00C3533C">
        <w:t>(Adeshola and Adepoju, 2023)</w:t>
      </w:r>
      <w:r w:rsidR="00C3533C">
        <w:t xml:space="preserve">. </w:t>
      </w:r>
      <w:r w:rsidR="00AA4628">
        <w:t>Suggesting that</w:t>
      </w:r>
      <w:r w:rsidR="00C3533C">
        <w:t xml:space="preserve"> students would prefer having a physical teacher </w:t>
      </w:r>
      <w:r w:rsidR="007730CD">
        <w:t xml:space="preserve">to teach them </w:t>
      </w:r>
      <w:r w:rsidR="00F419D2">
        <w:t>concepts</w:t>
      </w:r>
      <w:r w:rsidR="007730CD">
        <w:t xml:space="preserve">, as </w:t>
      </w:r>
      <w:r w:rsidR="00F419D2">
        <w:t>teachers</w:t>
      </w:r>
      <w:r w:rsidR="007730CD">
        <w:t xml:space="preserve"> </w:t>
      </w:r>
      <w:r w:rsidR="00523D27">
        <w:t>can</w:t>
      </w:r>
      <w:r w:rsidR="007730CD">
        <w:t xml:space="preserve"> understand (emotionally) and help those students where necessary. Since ChatGPT is limited </w:t>
      </w:r>
      <w:r w:rsidR="00523D27">
        <w:t>in</w:t>
      </w:r>
      <w:r w:rsidR="007730CD">
        <w:t xml:space="preserve"> what it can provide to students</w:t>
      </w:r>
      <w:r w:rsidR="00312138">
        <w:t>, as it is not able to access the internet</w:t>
      </w:r>
      <w:r w:rsidR="00A61C96">
        <w:t xml:space="preserve"> (in </w:t>
      </w:r>
      <w:r w:rsidR="0054023D">
        <w:t>real-time</w:t>
      </w:r>
      <w:r w:rsidR="00A61C96">
        <w:t>)</w:t>
      </w:r>
      <w:r w:rsidR="00175927">
        <w:t xml:space="preserve">. If </w:t>
      </w:r>
      <w:r w:rsidR="00D65C14">
        <w:t>students</w:t>
      </w:r>
      <w:r w:rsidR="00175927">
        <w:t xml:space="preserve"> would like for ChatGPT to access information and data in real time they would have to purchase ChatGPT Plus</w:t>
      </w:r>
      <w:r w:rsidR="00F419D2">
        <w:t xml:space="preserve"> in that case. </w:t>
      </w:r>
    </w:p>
    <w:p w14:paraId="179D9D9C" w14:textId="2A0A0DA7" w:rsidR="00FC769C" w:rsidRDefault="00FC769C" w:rsidP="009B1B55">
      <w:pPr>
        <w:jc w:val="both"/>
      </w:pPr>
      <w:r>
        <w:t>Another</w:t>
      </w:r>
      <w:r w:rsidR="000A28F3">
        <w:t xml:space="preserve"> case could be students may lack the technology and sufficient internet which is a requirement </w:t>
      </w:r>
      <w:r w:rsidR="00AE54B3">
        <w:t xml:space="preserve">when it comes to accessing AI systems, like ChatGPT. </w:t>
      </w:r>
      <w:r w:rsidR="0001741B">
        <w:t>This</w:t>
      </w:r>
      <w:r w:rsidR="00D8267B">
        <w:t xml:space="preserve"> can become a barrier, as those students who have access to </w:t>
      </w:r>
      <w:r w:rsidR="0001741B">
        <w:t xml:space="preserve">the </w:t>
      </w:r>
      <w:r w:rsidR="00D8267B">
        <w:t>internet and technology (privileged students) may have a</w:t>
      </w:r>
      <w:r w:rsidR="003F4D3A">
        <w:t xml:space="preserve">n unfair advantage over those students who come from </w:t>
      </w:r>
      <w:r w:rsidR="0001741B">
        <w:t>low-income</w:t>
      </w:r>
      <w:r w:rsidR="003F4D3A">
        <w:t xml:space="preserve"> </w:t>
      </w:r>
      <w:r w:rsidR="00853843">
        <w:t>families and</w:t>
      </w:r>
      <w:r w:rsidR="00990A9C">
        <w:t xml:space="preserve"> are unable to afford necessities such as technology</w:t>
      </w:r>
      <w:r w:rsidR="00B81704">
        <w:t xml:space="preserve"> and </w:t>
      </w:r>
      <w:r w:rsidR="0069006D">
        <w:t xml:space="preserve">the </w:t>
      </w:r>
      <w:r w:rsidR="00B81704">
        <w:t>internet</w:t>
      </w:r>
      <w:r w:rsidR="00990A9C">
        <w:t xml:space="preserve">. </w:t>
      </w:r>
    </w:p>
    <w:p w14:paraId="23AE1DF6" w14:textId="77777777" w:rsidR="00485F89" w:rsidRDefault="00F52239" w:rsidP="009B1B55">
      <w:pPr>
        <w:jc w:val="both"/>
      </w:pPr>
      <w:r>
        <w:t xml:space="preserve">Furthermore, </w:t>
      </w:r>
      <w:r w:rsidRPr="00F52239">
        <w:t>(Loos, Gröpler and Goudeau, 2023)</w:t>
      </w:r>
      <w:r>
        <w:t xml:space="preserve"> also </w:t>
      </w:r>
      <w:r w:rsidR="001420F8">
        <w:t>agree</w:t>
      </w:r>
      <w:r>
        <w:t xml:space="preserve"> </w:t>
      </w:r>
      <w:r w:rsidR="00B83DC3">
        <w:t xml:space="preserve">that </w:t>
      </w:r>
      <w:r w:rsidR="003B0C38">
        <w:t xml:space="preserve">ChatGPT doesn’t hold any emotions, </w:t>
      </w:r>
      <w:r w:rsidR="00613A8C">
        <w:t xml:space="preserve">which </w:t>
      </w:r>
      <w:r w:rsidR="0001741B">
        <w:t>makes</w:t>
      </w:r>
      <w:r w:rsidR="00613A8C">
        <w:t xml:space="preserve"> it difficult to understand and respond to problems, in the way humans think. By read</w:t>
      </w:r>
      <w:r w:rsidR="00873BC4">
        <w:t>ing these different views, regarding ChatGPT it is clear based on research done from these journals</w:t>
      </w:r>
      <w:r w:rsidR="001420F8">
        <w:t xml:space="preserve">, </w:t>
      </w:r>
      <w:r w:rsidR="00DC596A">
        <w:t xml:space="preserve">that </w:t>
      </w:r>
      <w:r w:rsidR="00873BC4">
        <w:t xml:space="preserve">ChatGPT </w:t>
      </w:r>
      <w:r w:rsidR="0001741B">
        <w:t>cannot</w:t>
      </w:r>
      <w:r w:rsidR="00873BC4">
        <w:t xml:space="preserve"> understand and solve problems in a </w:t>
      </w:r>
      <w:r w:rsidR="0049052A">
        <w:t xml:space="preserve">way a </w:t>
      </w:r>
      <w:r w:rsidR="00873BC4">
        <w:t>human would.</w:t>
      </w:r>
      <w:r w:rsidR="00111F8D">
        <w:t xml:space="preserve"> </w:t>
      </w:r>
      <w:r w:rsidR="0001741B">
        <w:t>This</w:t>
      </w:r>
      <w:r w:rsidR="00421C6A">
        <w:t xml:space="preserve"> would make it unethical to use ChatGPT </w:t>
      </w:r>
      <w:r w:rsidR="00B66985">
        <w:t xml:space="preserve">as a </w:t>
      </w:r>
      <w:r w:rsidR="0001741B">
        <w:t>full-time</w:t>
      </w:r>
      <w:r w:rsidR="00B66985">
        <w:t xml:space="preserve"> tutor for students as </w:t>
      </w:r>
      <w:r w:rsidR="000B0896">
        <w:t>its</w:t>
      </w:r>
      <w:r w:rsidR="00B66985">
        <w:t xml:space="preserve"> training data </w:t>
      </w:r>
      <w:r w:rsidR="003243D4">
        <w:t xml:space="preserve">which is used to train the AI model could contain </w:t>
      </w:r>
      <w:r w:rsidR="0001741B">
        <w:t>biased</w:t>
      </w:r>
      <w:r w:rsidR="003243D4">
        <w:t xml:space="preserve"> information, which can be seen through the responses </w:t>
      </w:r>
      <w:r w:rsidR="00811BBD">
        <w:t xml:space="preserve">to the user’s </w:t>
      </w:r>
      <w:r w:rsidR="00AA4628">
        <w:t xml:space="preserve">different </w:t>
      </w:r>
      <w:r w:rsidR="00811BBD">
        <w:t xml:space="preserve">questions. </w:t>
      </w:r>
    </w:p>
    <w:p w14:paraId="502235F3" w14:textId="59A4D5E2" w:rsidR="00B43CFF" w:rsidRDefault="00707A89" w:rsidP="009B1B55">
      <w:pPr>
        <w:jc w:val="both"/>
      </w:pPr>
      <w:r>
        <w:t>Another threat</w:t>
      </w:r>
      <w:r w:rsidR="00EF06F3">
        <w:t xml:space="preserve"> which ChatGPT has </w:t>
      </w:r>
      <w:r w:rsidR="0076429A">
        <w:t xml:space="preserve">is </w:t>
      </w:r>
      <w:r w:rsidR="00EF06F3">
        <w:t>increased concern regarding ethical and regulatory issues</w:t>
      </w:r>
      <w:r w:rsidR="009E53E6">
        <w:t xml:space="preserve">, for instance, concerns such as </w:t>
      </w:r>
      <w:r w:rsidR="006C75E9">
        <w:t xml:space="preserve">ensuring that data is private </w:t>
      </w:r>
      <w:r w:rsidR="00130968">
        <w:t xml:space="preserve">and </w:t>
      </w:r>
      <w:r w:rsidR="006C75E9">
        <w:t>secure</w:t>
      </w:r>
      <w:r w:rsidR="0005466D">
        <w:t xml:space="preserve">, </w:t>
      </w:r>
      <w:r w:rsidR="00B81704">
        <w:t xml:space="preserve">and </w:t>
      </w:r>
      <w:r w:rsidR="006C75E9">
        <w:t>whether factors such as bias will have to be dealt</w:t>
      </w:r>
      <w:r w:rsidR="002B4CD8">
        <w:t xml:space="preserve"> with</w:t>
      </w:r>
      <w:r w:rsidR="00130968">
        <w:t xml:space="preserve">. </w:t>
      </w:r>
    </w:p>
    <w:p w14:paraId="58754779" w14:textId="77777777" w:rsidR="003A7DAD" w:rsidRDefault="003A7DAD" w:rsidP="00AA4628">
      <w:pPr>
        <w:pStyle w:val="Heading2"/>
        <w:rPr>
          <w:sz w:val="28"/>
          <w:szCs w:val="28"/>
        </w:rPr>
      </w:pPr>
      <w:r>
        <w:rPr>
          <w:sz w:val="28"/>
          <w:szCs w:val="28"/>
        </w:rPr>
        <w:br w:type="page"/>
      </w:r>
    </w:p>
    <w:p w14:paraId="5A86C29E" w14:textId="26A30EA3" w:rsidR="00AA4628" w:rsidRPr="00AA4628" w:rsidRDefault="00AA4628" w:rsidP="00AA4628">
      <w:pPr>
        <w:pStyle w:val="Heading2"/>
        <w:rPr>
          <w:sz w:val="28"/>
          <w:szCs w:val="28"/>
        </w:rPr>
      </w:pPr>
      <w:bookmarkStart w:id="16" w:name="_Toc164336637"/>
      <w:r>
        <w:rPr>
          <w:sz w:val="28"/>
          <w:szCs w:val="28"/>
        </w:rPr>
        <w:t xml:space="preserve">Ways in which ChatGPT can be made more reliable </w:t>
      </w:r>
      <w:r w:rsidR="005F4810">
        <w:rPr>
          <w:sz w:val="28"/>
          <w:szCs w:val="28"/>
        </w:rPr>
        <w:t>for the education sector</w:t>
      </w:r>
      <w:bookmarkEnd w:id="16"/>
    </w:p>
    <w:p w14:paraId="046D9DFE" w14:textId="63D10D4E" w:rsidR="00901674" w:rsidRDefault="0088797F" w:rsidP="009B1B55">
      <w:pPr>
        <w:jc w:val="both"/>
      </w:pPr>
      <w:r>
        <w:t xml:space="preserve">Ways in which </w:t>
      </w:r>
      <w:r w:rsidR="00620B08">
        <w:t>these</w:t>
      </w:r>
      <w:r>
        <w:t xml:space="preserve"> issues </w:t>
      </w:r>
      <w:r w:rsidR="005F4810">
        <w:t>can be</w:t>
      </w:r>
      <w:r>
        <w:t xml:space="preserve"> dealt with, ensuring data is stored in a safe and secure place, by enforcing privacy regulations such as end-to-end encryption. Which is likely to build the trust of the user (students) by using AI Chatbots, like ChatGPT.</w:t>
      </w:r>
      <w:r w:rsidR="004C446E">
        <w:t xml:space="preserve"> </w:t>
      </w:r>
    </w:p>
    <w:p w14:paraId="0B7D14E4" w14:textId="47E5ADE3" w:rsidR="003C60E6" w:rsidRDefault="0007022B" w:rsidP="000B2CBD">
      <w:pPr>
        <w:jc w:val="both"/>
      </w:pPr>
      <w:r>
        <w:t>Also</w:t>
      </w:r>
      <w:r w:rsidR="00B2638B">
        <w:t>,</w:t>
      </w:r>
      <w:r>
        <w:t xml:space="preserve"> ensure </w:t>
      </w:r>
      <w:r w:rsidR="008A1C3B">
        <w:t xml:space="preserve">that </w:t>
      </w:r>
      <w:r>
        <w:t>ChatGPT</w:t>
      </w:r>
      <w:r w:rsidR="008A1C3B">
        <w:t xml:space="preserve"> </w:t>
      </w:r>
      <w:r w:rsidR="00B2638B">
        <w:t>regularly</w:t>
      </w:r>
      <w:r w:rsidR="008A1C3B">
        <w:t xml:space="preserve"> updates</w:t>
      </w:r>
      <w:r w:rsidR="00B2638B">
        <w:t>,</w:t>
      </w:r>
      <w:r w:rsidR="008A1C3B">
        <w:t xml:space="preserve"> </w:t>
      </w:r>
      <w:r w:rsidR="00B2638B">
        <w:t>so it</w:t>
      </w:r>
      <w:r w:rsidR="008A1C3B">
        <w:t xml:space="preserve"> can generate the latest information regarding a question or topic area, which will make certain </w:t>
      </w:r>
      <w:r w:rsidR="0049052A">
        <w:t xml:space="preserve">that </w:t>
      </w:r>
      <w:r w:rsidR="008A1C3B">
        <w:t>no information is outdated, which is likely to increase the usability of ChatGPT in education.</w:t>
      </w:r>
      <w:r w:rsidR="00F57223">
        <w:t xml:space="preserve"> Which can increase the use of ChatGPT in education which students benefit from.</w:t>
      </w:r>
    </w:p>
    <w:p w14:paraId="10804E9B" w14:textId="03FBC87D" w:rsidR="007814B6" w:rsidRPr="007C5082" w:rsidRDefault="00220531" w:rsidP="007C5082">
      <w:pPr>
        <w:pStyle w:val="Heading1"/>
      </w:pPr>
      <w:bookmarkStart w:id="17" w:name="_Toc164336638"/>
      <w:r w:rsidRPr="0086318F">
        <w:t>Conclusion</w:t>
      </w:r>
      <w:bookmarkEnd w:id="17"/>
    </w:p>
    <w:p w14:paraId="5B1B963D" w14:textId="36B937A1" w:rsidR="00702AA5" w:rsidRDefault="00A845F5" w:rsidP="009B1B55">
      <w:pPr>
        <w:jc w:val="both"/>
      </w:pPr>
      <w:r>
        <w:t xml:space="preserve">To conclude, </w:t>
      </w:r>
      <w:r w:rsidR="00E41395">
        <w:t>t</w:t>
      </w:r>
      <w:r w:rsidR="00D62FFE" w:rsidRPr="00D62FFE">
        <w:t>he t</w:t>
      </w:r>
      <w:r w:rsidR="00D62FFE">
        <w:t>ransformative influence of AI on Job automation, Education</w:t>
      </w:r>
      <w:r w:rsidR="00F068B4">
        <w:t xml:space="preserve"> and Training, is shaping the workforce, which could lead to</w:t>
      </w:r>
      <w:r w:rsidR="004522C3">
        <w:t xml:space="preserve"> job displacement</w:t>
      </w:r>
      <w:r w:rsidR="00531767">
        <w:t>,</w:t>
      </w:r>
      <w:r w:rsidR="004522C3">
        <w:t xml:space="preserve"> </w:t>
      </w:r>
      <w:r w:rsidR="0051443B">
        <w:t xml:space="preserve">and </w:t>
      </w:r>
      <w:r w:rsidR="004522C3">
        <w:t>the creation of new jobs.</w:t>
      </w:r>
      <w:r w:rsidR="009B1CF9">
        <w:t xml:space="preserve"> </w:t>
      </w:r>
      <w:r w:rsidR="00BE3F16">
        <w:t>Importantly</w:t>
      </w:r>
      <w:r w:rsidR="00386815">
        <w:t xml:space="preserve"> re-skill the </w:t>
      </w:r>
      <w:r w:rsidR="009B1CF9">
        <w:t>current workforce</w:t>
      </w:r>
      <w:r w:rsidR="00BE3F16">
        <w:t>,</w:t>
      </w:r>
      <w:r w:rsidR="009B1CF9">
        <w:t xml:space="preserve"> they </w:t>
      </w:r>
      <w:r w:rsidR="004C660A">
        <w:t>can</w:t>
      </w:r>
      <w:r w:rsidR="009B1CF9">
        <w:t xml:space="preserve"> adapt</w:t>
      </w:r>
      <w:r w:rsidR="002843CA">
        <w:t xml:space="preserve"> to the impact of AI disrupting the labour market. </w:t>
      </w:r>
      <w:r w:rsidR="00EA5B8D">
        <w:t xml:space="preserve"> Proactive measures </w:t>
      </w:r>
      <w:r w:rsidR="00BE3F16">
        <w:t>like</w:t>
      </w:r>
      <w:r w:rsidR="00EA5B8D">
        <w:t xml:space="preserve"> </w:t>
      </w:r>
      <w:r w:rsidR="00943096">
        <w:t xml:space="preserve">retraining programmes for unemployed workers </w:t>
      </w:r>
      <w:r w:rsidR="00F14818">
        <w:t>are</w:t>
      </w:r>
      <w:r w:rsidR="00943096">
        <w:t xml:space="preserve"> crucial </w:t>
      </w:r>
      <w:r w:rsidR="00F14818">
        <w:t>for</w:t>
      </w:r>
      <w:r w:rsidR="00943096">
        <w:t xml:space="preserve"> them to adapt to changes</w:t>
      </w:r>
      <w:r w:rsidR="00E7130E">
        <w:t xml:space="preserve"> AI automation makes for them.</w:t>
      </w:r>
    </w:p>
    <w:p w14:paraId="662F9042" w14:textId="77777777" w:rsidR="009B1B55" w:rsidRDefault="00F16129" w:rsidP="009B1B55">
      <w:pPr>
        <w:jc w:val="both"/>
      </w:pPr>
      <w:r>
        <w:t xml:space="preserve">There </w:t>
      </w:r>
      <w:r w:rsidR="00F14818">
        <w:t>is</w:t>
      </w:r>
      <w:r>
        <w:t xml:space="preserve"> potential </w:t>
      </w:r>
      <w:r w:rsidR="00F14818">
        <w:t>for</w:t>
      </w:r>
      <w:r>
        <w:t xml:space="preserve"> using AI in education since it allows students </w:t>
      </w:r>
      <w:r w:rsidR="002D5F3A">
        <w:t xml:space="preserve">to have their own </w:t>
      </w:r>
      <w:r w:rsidR="00A845F5">
        <w:t>personalised</w:t>
      </w:r>
      <w:r w:rsidR="002D5F3A">
        <w:t xml:space="preserve"> experience</w:t>
      </w:r>
      <w:r w:rsidR="00874D4A">
        <w:t xml:space="preserve"> and </w:t>
      </w:r>
      <w:r w:rsidR="002D5F3A">
        <w:t xml:space="preserve">improves </w:t>
      </w:r>
      <w:r w:rsidR="00F14818">
        <w:t>teachers'</w:t>
      </w:r>
      <w:r w:rsidR="002D5F3A">
        <w:t xml:space="preserve"> efficiency </w:t>
      </w:r>
      <w:r w:rsidR="00F14818">
        <w:t>in carrying</w:t>
      </w:r>
      <w:r w:rsidR="002D5F3A">
        <w:t xml:space="preserve"> out their </w:t>
      </w:r>
      <w:r w:rsidR="008C3B0D">
        <w:t xml:space="preserve">repetitive tasks. This raises ethical </w:t>
      </w:r>
      <w:r w:rsidR="00686CE6">
        <w:t xml:space="preserve">issues </w:t>
      </w:r>
      <w:r w:rsidR="00F14818">
        <w:t xml:space="preserve">regarding </w:t>
      </w:r>
      <w:r w:rsidR="00686CE6">
        <w:t xml:space="preserve">whether AI will keep </w:t>
      </w:r>
      <w:r w:rsidR="00F14818">
        <w:t>students'</w:t>
      </w:r>
      <w:r w:rsidR="00686CE6">
        <w:t xml:space="preserve"> and </w:t>
      </w:r>
      <w:r w:rsidR="00F14818">
        <w:t>teachers'</w:t>
      </w:r>
      <w:r w:rsidR="00686CE6">
        <w:t xml:space="preserve"> data private</w:t>
      </w:r>
      <w:r w:rsidR="00874D4A">
        <w:t>/</w:t>
      </w:r>
      <w:r w:rsidR="00686CE6">
        <w:t>secure</w:t>
      </w:r>
      <w:r w:rsidR="00874D4A">
        <w:t xml:space="preserve">, which will depend </w:t>
      </w:r>
      <w:r w:rsidR="000D5CB2">
        <w:t xml:space="preserve">on </w:t>
      </w:r>
      <w:r w:rsidR="00874D4A">
        <w:t xml:space="preserve">whether they </w:t>
      </w:r>
      <w:r w:rsidR="00A34B32">
        <w:t xml:space="preserve">choose to </w:t>
      </w:r>
      <w:r w:rsidR="00874D4A">
        <w:t>use AI for educational</w:t>
      </w:r>
      <w:r w:rsidR="00780C83">
        <w:t xml:space="preserve"> </w:t>
      </w:r>
      <w:r w:rsidR="006974BD">
        <w:t>purposes</w:t>
      </w:r>
    </w:p>
    <w:p w14:paraId="2EAABD44" w14:textId="4C6BFF57" w:rsidR="005E73E7" w:rsidRPr="00D62FFE" w:rsidRDefault="0093462A" w:rsidP="009B1B55">
      <w:pPr>
        <w:jc w:val="both"/>
      </w:pPr>
      <w:r>
        <w:t>Therefore</w:t>
      </w:r>
      <w:r w:rsidR="009F0839">
        <w:t xml:space="preserve">, it is important, for research to still </w:t>
      </w:r>
      <w:r w:rsidR="0046565C">
        <w:t>take place since these challenges and benefits can be better understood</w:t>
      </w:r>
      <w:r w:rsidR="005F10A0">
        <w:t xml:space="preserve"> in the way AI </w:t>
      </w:r>
      <w:r w:rsidR="00780C83">
        <w:t>will change</w:t>
      </w:r>
      <w:r w:rsidR="005F10A0">
        <w:t xml:space="preserve"> the future of work and education.</w:t>
      </w:r>
    </w:p>
    <w:p w14:paraId="1AACF7E4" w14:textId="6F2B4CD4" w:rsidR="00241C7E" w:rsidRDefault="00241C7E" w:rsidP="005E73E7">
      <w:r>
        <w:br w:type="page"/>
      </w:r>
    </w:p>
    <w:p w14:paraId="5D9803CD" w14:textId="6DC602F4" w:rsidR="00070960" w:rsidRPr="00070960" w:rsidRDefault="005E73E7" w:rsidP="00BB0990">
      <w:pPr>
        <w:pStyle w:val="Heading1"/>
      </w:pPr>
      <w:bookmarkStart w:id="18" w:name="_Toc164336639"/>
      <w:r w:rsidRPr="00EA5B8D">
        <w:t>Reflection</w:t>
      </w:r>
      <w:bookmarkEnd w:id="18"/>
    </w:p>
    <w:p w14:paraId="14973205" w14:textId="7AAAE559" w:rsidR="003B23F6" w:rsidRPr="003B23F6" w:rsidRDefault="003B23F6" w:rsidP="003B23F6">
      <w:pPr>
        <w:pStyle w:val="Heading2"/>
        <w:rPr>
          <w:sz w:val="28"/>
          <w:szCs w:val="28"/>
        </w:rPr>
      </w:pPr>
      <w:bookmarkStart w:id="19" w:name="_Toc164336640"/>
      <w:r w:rsidRPr="003B23F6">
        <w:rPr>
          <w:sz w:val="28"/>
          <w:szCs w:val="28"/>
        </w:rPr>
        <w:t>Description:</w:t>
      </w:r>
      <w:bookmarkEnd w:id="19"/>
    </w:p>
    <w:p w14:paraId="7B2DA12D" w14:textId="3831CBEC" w:rsidR="00E12448" w:rsidRDefault="00751271" w:rsidP="005E73E7">
      <w:r>
        <w:t>For CW1, my initial thoughts</w:t>
      </w:r>
      <w:r w:rsidR="005713F8">
        <w:t xml:space="preserve"> were expressed through a mixture of excitement and </w:t>
      </w:r>
      <w:r w:rsidR="00EA3EDA">
        <w:t>apprehension since</w:t>
      </w:r>
      <w:r w:rsidR="005713F8">
        <w:t xml:space="preserve"> I was going to be collaborating with other people</w:t>
      </w:r>
      <w:r w:rsidR="00E15705">
        <w:t xml:space="preserve">, whilst completing </w:t>
      </w:r>
      <w:r w:rsidR="0049379F">
        <w:t>my work on the presentation</w:t>
      </w:r>
      <w:r w:rsidR="005713F8">
        <w:t xml:space="preserve">. </w:t>
      </w:r>
      <w:r w:rsidR="002D09EC">
        <w:t xml:space="preserve">My experience of coordinating different tasks </w:t>
      </w:r>
      <w:r w:rsidR="0049379F">
        <w:t xml:space="preserve">has </w:t>
      </w:r>
      <w:r w:rsidR="002D09EC">
        <w:t xml:space="preserve">allowed me to reduce the </w:t>
      </w:r>
      <w:r w:rsidR="002C6103">
        <w:t>burden of work that I had to complete for this assignment.</w:t>
      </w:r>
      <w:r w:rsidR="00FD49D3">
        <w:t xml:space="preserve"> Another thing which I experienced</w:t>
      </w:r>
      <w:r w:rsidR="006D68FF">
        <w:t xml:space="preserve"> during CW1, is </w:t>
      </w:r>
      <w:r w:rsidR="003E1180">
        <w:t xml:space="preserve">managing schedules to </w:t>
      </w:r>
      <w:r w:rsidR="004B6A6B">
        <w:t xml:space="preserve">ensure that </w:t>
      </w:r>
      <w:r w:rsidR="00995401">
        <w:t>our team knew where we were at with the work</w:t>
      </w:r>
      <w:r w:rsidR="009E6975">
        <w:t>, and what had to be done to make further progress</w:t>
      </w:r>
      <w:r w:rsidR="00995401">
        <w:t>.</w:t>
      </w:r>
      <w:r w:rsidR="00F433B8">
        <w:t xml:space="preserve"> I felt satisfied</w:t>
      </w:r>
      <w:r w:rsidR="009927E8">
        <w:t xml:space="preserve"> since there was shared responsibility between my team and me</w:t>
      </w:r>
      <w:r w:rsidR="006C627F">
        <w:t xml:space="preserve"> with the tasks that had to be completed</w:t>
      </w:r>
      <w:r w:rsidR="009927E8">
        <w:t>.</w:t>
      </w:r>
    </w:p>
    <w:p w14:paraId="1516A67B" w14:textId="1B7FC438" w:rsidR="009927E8" w:rsidRDefault="00962A41" w:rsidP="005E73E7">
      <w:r>
        <w:t xml:space="preserve">For CW2, </w:t>
      </w:r>
      <w:r w:rsidR="00832E2E">
        <w:t xml:space="preserve">it was about a sense of freedom and control over how much work I could contribute </w:t>
      </w:r>
      <w:r w:rsidR="001E08FE">
        <w:t>to</w:t>
      </w:r>
      <w:r w:rsidR="00832E2E">
        <w:t xml:space="preserve"> my assignment. </w:t>
      </w:r>
      <w:r w:rsidR="005D2609">
        <w:t>Meaning that I as an individual</w:t>
      </w:r>
      <w:r w:rsidR="002E2724">
        <w:t>,</w:t>
      </w:r>
      <w:r w:rsidR="005D2609">
        <w:t xml:space="preserve"> didn’t have to rely on anyone to complete the part of the work for me. </w:t>
      </w:r>
      <w:r w:rsidR="001E08FE">
        <w:t xml:space="preserve">A challenge which I had faced, </w:t>
      </w:r>
      <w:r w:rsidR="007D114B">
        <w:t>was</w:t>
      </w:r>
      <w:r w:rsidR="001E08FE">
        <w:t xml:space="preserve"> having to manage</w:t>
      </w:r>
      <w:r w:rsidR="007D114B">
        <w:t xml:space="preserve"> the workload independently since I was dependent on completing the work on my own.</w:t>
      </w:r>
      <w:r w:rsidR="000F08B6">
        <w:t xml:space="preserve"> At times, it was difficult for me to manage my time to do some coursework since I was completing it in the holidays </w:t>
      </w:r>
      <w:r w:rsidR="004E38C5">
        <w:t xml:space="preserve">resulting in other activities outside of coursework. </w:t>
      </w:r>
      <w:r w:rsidR="00AD66AA">
        <w:t>Also,</w:t>
      </w:r>
      <w:r w:rsidR="004E38C5">
        <w:t xml:space="preserve"> since it was </w:t>
      </w:r>
      <w:r w:rsidR="003713EC">
        <w:t>Ramadan</w:t>
      </w:r>
      <w:r w:rsidR="004E38C5">
        <w:t>, not being able to eat or drink from sunrise to sunset</w:t>
      </w:r>
      <w:r w:rsidR="004A3D4C">
        <w:t xml:space="preserve">, </w:t>
      </w:r>
      <w:r w:rsidR="00803F1A">
        <w:t>was</w:t>
      </w:r>
      <w:r w:rsidR="004A3D4C">
        <w:t xml:space="preserve"> exhausting since I needed to complete three tasks for this assignment</w:t>
      </w:r>
      <w:r w:rsidR="00F163A6">
        <w:t xml:space="preserve">, as well as </w:t>
      </w:r>
      <w:r w:rsidR="00242F0B">
        <w:t>focus</w:t>
      </w:r>
      <w:r w:rsidR="00F163A6">
        <w:t xml:space="preserve"> on other assignment</w:t>
      </w:r>
      <w:r w:rsidR="00BA18A6">
        <w:t xml:space="preserve">s outside this module </w:t>
      </w:r>
      <w:r w:rsidR="00EE663A">
        <w:t xml:space="preserve">– which made it hard for me to focus on my work at times. </w:t>
      </w:r>
    </w:p>
    <w:p w14:paraId="38A76555" w14:textId="085E0078" w:rsidR="003B23F6" w:rsidRPr="00023559" w:rsidRDefault="003B23F6" w:rsidP="00023559">
      <w:pPr>
        <w:pStyle w:val="Heading2"/>
        <w:rPr>
          <w:sz w:val="28"/>
          <w:szCs w:val="28"/>
        </w:rPr>
      </w:pPr>
      <w:bookmarkStart w:id="20" w:name="_Toc164336641"/>
      <w:r w:rsidRPr="00023559">
        <w:rPr>
          <w:sz w:val="28"/>
          <w:szCs w:val="28"/>
        </w:rPr>
        <w:t>Feelings:</w:t>
      </w:r>
      <w:bookmarkEnd w:id="20"/>
    </w:p>
    <w:p w14:paraId="59E211EA" w14:textId="2DE4CF3B" w:rsidR="00F40B73" w:rsidRDefault="00B4742E" w:rsidP="005E73E7">
      <w:r>
        <w:t>In CW</w:t>
      </w:r>
      <w:r w:rsidR="00BA18A6">
        <w:t>1</w:t>
      </w:r>
      <w:r w:rsidR="003713EC">
        <w:t xml:space="preserve">, I </w:t>
      </w:r>
      <w:r w:rsidR="00561425">
        <w:t xml:space="preserve">believe our team performed well. </w:t>
      </w:r>
      <w:r w:rsidR="007814B5">
        <w:t>We</w:t>
      </w:r>
      <w:r w:rsidR="00561425">
        <w:t xml:space="preserve"> were able to divide tasks as well as communicate our ideas effectively via MS </w:t>
      </w:r>
      <w:r w:rsidR="009C1B5C">
        <w:t>Teams</w:t>
      </w:r>
      <w:r w:rsidR="00561425">
        <w:t xml:space="preserve"> for holding meetings</w:t>
      </w:r>
      <w:r w:rsidR="00353ECF">
        <w:t xml:space="preserve"> and having a </w:t>
      </w:r>
      <w:r w:rsidR="009C1B5C">
        <w:t>WhatsApp</w:t>
      </w:r>
      <w:r w:rsidR="00353ECF">
        <w:t xml:space="preserve"> group chat to ask </w:t>
      </w:r>
      <w:r w:rsidR="00EE016E">
        <w:t xml:space="preserve">questions and </w:t>
      </w:r>
      <w:r w:rsidR="007814B5">
        <w:t>schedule</w:t>
      </w:r>
      <w:r w:rsidR="00EE016E">
        <w:t xml:space="preserve"> times to meet regarding the assignment. </w:t>
      </w:r>
      <w:r w:rsidR="00F40B73">
        <w:t xml:space="preserve">A challenge during this assignment </w:t>
      </w:r>
      <w:r w:rsidR="00104F75">
        <w:t>was</w:t>
      </w:r>
      <w:r w:rsidR="00F40B73">
        <w:t xml:space="preserve"> that </w:t>
      </w:r>
      <w:r w:rsidR="00033744">
        <w:t>relying on one another to complete one task, rather than helping to complete one task</w:t>
      </w:r>
      <w:r w:rsidR="00AA012F">
        <w:t xml:space="preserve"> as a whole group</w:t>
      </w:r>
      <w:r w:rsidR="00033744">
        <w:t>, slowed down our progress</w:t>
      </w:r>
      <w:r w:rsidR="00AA012F">
        <w:t>.</w:t>
      </w:r>
      <w:r w:rsidR="00033744">
        <w:t xml:space="preserve"> </w:t>
      </w:r>
      <w:r w:rsidR="0040207A">
        <w:t xml:space="preserve">Another </w:t>
      </w:r>
      <w:r w:rsidR="00581F19">
        <w:t xml:space="preserve">challenge </w:t>
      </w:r>
      <w:r w:rsidR="0040207A">
        <w:t xml:space="preserve">I experienced was, </w:t>
      </w:r>
      <w:r w:rsidR="00242F0B">
        <w:t>managing</w:t>
      </w:r>
      <w:r w:rsidR="0040207A">
        <w:t xml:space="preserve"> my schedule throughout the day to meet with my team</w:t>
      </w:r>
      <w:r w:rsidR="00522869">
        <w:t xml:space="preserve"> regarding the assignment</w:t>
      </w:r>
      <w:r w:rsidR="0040207A">
        <w:t>.</w:t>
      </w:r>
    </w:p>
    <w:p w14:paraId="55A1B6E0" w14:textId="2F1780E5" w:rsidR="00B4742E" w:rsidRDefault="00466BFE" w:rsidP="005E73E7">
      <w:r>
        <w:t>Whereas, for CW</w:t>
      </w:r>
      <w:r w:rsidR="00BA18A6">
        <w:t>2</w:t>
      </w:r>
      <w:r>
        <w:t xml:space="preserve">, I believe I was able to sort out and carry out the tasks which were required to </w:t>
      </w:r>
      <w:r w:rsidR="00BA781B">
        <w:t>ensure that there was quality in my work. For instance, every day I would set out a to-do list for what tasks I had to get done</w:t>
      </w:r>
      <w:r w:rsidR="00564A84">
        <w:t xml:space="preserve"> for that day. </w:t>
      </w:r>
      <w:r w:rsidR="007453EE">
        <w:t>This</w:t>
      </w:r>
      <w:r w:rsidR="00564A84">
        <w:t xml:space="preserve"> allowed </w:t>
      </w:r>
      <w:r w:rsidR="007453EE">
        <w:t xml:space="preserve">me </w:t>
      </w:r>
      <w:r w:rsidR="00564A84">
        <w:t xml:space="preserve">to do a bit of work </w:t>
      </w:r>
      <w:r w:rsidR="007453EE">
        <w:t xml:space="preserve">every day </w:t>
      </w:r>
      <w:r w:rsidR="00C33EED">
        <w:t>while trying to maintain</w:t>
      </w:r>
      <w:r w:rsidR="007453EE">
        <w:t xml:space="preserve"> quality </w:t>
      </w:r>
      <w:r w:rsidR="00C33EED">
        <w:t>over</w:t>
      </w:r>
      <w:r w:rsidR="007453EE">
        <w:t xml:space="preserve"> quantity.</w:t>
      </w:r>
      <w:r w:rsidR="00B85F56">
        <w:t xml:space="preserve"> However, there were times </w:t>
      </w:r>
      <w:r w:rsidR="00F40B73">
        <w:t>when</w:t>
      </w:r>
      <w:r w:rsidR="00B85F56">
        <w:t xml:space="preserve"> I felt like I hadn’t done enough work for </w:t>
      </w:r>
      <w:r w:rsidR="003B6EAB">
        <w:t xml:space="preserve">one day and felt like I had more to get on with. This </w:t>
      </w:r>
      <w:r w:rsidR="00F40B73">
        <w:t>led</w:t>
      </w:r>
      <w:r w:rsidR="003B6EAB">
        <w:t xml:space="preserve"> to me feeling overwhelmed</w:t>
      </w:r>
      <w:r w:rsidR="00F40B73">
        <w:t xml:space="preserve"> </w:t>
      </w:r>
      <w:r w:rsidR="00242F0B">
        <w:t>because of</w:t>
      </w:r>
      <w:r w:rsidR="00F40B73">
        <w:t xml:space="preserve"> the workload</w:t>
      </w:r>
      <w:r w:rsidR="001F7B76">
        <w:t xml:space="preserve"> as well as doubting </w:t>
      </w:r>
      <w:r w:rsidR="006812D1">
        <w:t>whether</w:t>
      </w:r>
      <w:r w:rsidR="00522869">
        <w:t xml:space="preserve"> I </w:t>
      </w:r>
      <w:r w:rsidR="0051443B">
        <w:t>would</w:t>
      </w:r>
      <w:r w:rsidR="00522869">
        <w:t xml:space="preserve"> be able to complete my work </w:t>
      </w:r>
      <w:r w:rsidR="006812D1">
        <w:t>before the deadline</w:t>
      </w:r>
      <w:r w:rsidR="00F40B73">
        <w:t xml:space="preserve">. </w:t>
      </w:r>
    </w:p>
    <w:p w14:paraId="694C758E" w14:textId="77777777" w:rsidR="00323049" w:rsidRDefault="00323049" w:rsidP="00023559">
      <w:pPr>
        <w:pStyle w:val="Heading2"/>
        <w:rPr>
          <w:sz w:val="28"/>
          <w:szCs w:val="28"/>
        </w:rPr>
      </w:pPr>
    </w:p>
    <w:p w14:paraId="7344D095" w14:textId="77777777" w:rsidR="00323049" w:rsidRDefault="00323049" w:rsidP="00023559">
      <w:pPr>
        <w:pStyle w:val="Heading2"/>
        <w:rPr>
          <w:sz w:val="28"/>
          <w:szCs w:val="28"/>
        </w:rPr>
      </w:pPr>
    </w:p>
    <w:p w14:paraId="7A32EAA0" w14:textId="77777777" w:rsidR="00323049" w:rsidRDefault="00323049" w:rsidP="00023559">
      <w:pPr>
        <w:pStyle w:val="Heading2"/>
        <w:rPr>
          <w:sz w:val="28"/>
          <w:szCs w:val="28"/>
        </w:rPr>
      </w:pPr>
    </w:p>
    <w:p w14:paraId="3B66E589" w14:textId="77777777" w:rsidR="00323049" w:rsidRDefault="00323049" w:rsidP="00323049"/>
    <w:p w14:paraId="60C199A0" w14:textId="77777777" w:rsidR="00323049" w:rsidRPr="00323049" w:rsidRDefault="00323049" w:rsidP="00323049"/>
    <w:p w14:paraId="319EB793" w14:textId="1D8B0B08" w:rsidR="003B23F6" w:rsidRPr="00023559" w:rsidRDefault="003B23F6" w:rsidP="00023559">
      <w:pPr>
        <w:pStyle w:val="Heading2"/>
        <w:rPr>
          <w:sz w:val="28"/>
          <w:szCs w:val="28"/>
        </w:rPr>
      </w:pPr>
      <w:bookmarkStart w:id="21" w:name="_Toc164336642"/>
      <w:r w:rsidRPr="00023559">
        <w:rPr>
          <w:sz w:val="28"/>
          <w:szCs w:val="28"/>
        </w:rPr>
        <w:t>Evaluation:</w:t>
      </w:r>
      <w:bookmarkEnd w:id="21"/>
    </w:p>
    <w:p w14:paraId="19B6992E" w14:textId="77777777" w:rsidR="003B1454" w:rsidRDefault="00104AEF" w:rsidP="005E73E7">
      <w:r>
        <w:t>After reflecting and thinking about the challenges I had faced in both assignments</w:t>
      </w:r>
      <w:r w:rsidR="00385765">
        <w:t>. In CW</w:t>
      </w:r>
      <w:r w:rsidR="001262D7">
        <w:t>2</w:t>
      </w:r>
      <w:r w:rsidR="00385765">
        <w:t xml:space="preserve">, </w:t>
      </w:r>
      <w:r w:rsidR="00C674C9">
        <w:t>despite enjoying working by myself</w:t>
      </w:r>
      <w:r w:rsidR="00AA6C51">
        <w:t>, it was hard for me to manage my workload on my own without external support</w:t>
      </w:r>
      <w:r w:rsidR="004A047E">
        <w:t xml:space="preserve"> </w:t>
      </w:r>
      <w:r w:rsidR="002C502C">
        <w:t>from my tutor (since I was completing this assignment during the easter holidays, te</w:t>
      </w:r>
      <w:r w:rsidR="00A8491B">
        <w:t>achers would rarely look at their emails</w:t>
      </w:r>
      <w:r w:rsidR="002C502C">
        <w:t>)</w:t>
      </w:r>
      <w:r w:rsidR="00C837A5">
        <w:t xml:space="preserve">, which at times made it difficult for me to do my work as I wasn’t sure if I was completing the assignment in the correct </w:t>
      </w:r>
      <w:r w:rsidR="00486D2D">
        <w:t>specification. I.e. in the way</w:t>
      </w:r>
      <w:r w:rsidR="00B52028">
        <w:t>,</w:t>
      </w:r>
      <w:r w:rsidR="00486D2D">
        <w:t xml:space="preserve"> Francis has asked to complete the assignment. </w:t>
      </w:r>
    </w:p>
    <w:p w14:paraId="2C39FA95" w14:textId="37E991AB" w:rsidR="00346A58" w:rsidRDefault="006B1499" w:rsidP="005E73E7">
      <w:r>
        <w:t>In CW</w:t>
      </w:r>
      <w:r w:rsidR="001262D7">
        <w:t>1</w:t>
      </w:r>
      <w:r>
        <w:t xml:space="preserve">, I </w:t>
      </w:r>
      <w:r w:rsidR="00B52028">
        <w:t xml:space="preserve">thoroughly enjoyed working with different people from different </w:t>
      </w:r>
      <w:r w:rsidR="00274B57">
        <w:t>backgrounds</w:t>
      </w:r>
      <w:r w:rsidR="00B52028">
        <w:t xml:space="preserve"> and different perspectives to </w:t>
      </w:r>
      <w:r w:rsidR="001262D7">
        <w:t>do</w:t>
      </w:r>
      <w:r w:rsidR="00274B57">
        <w:t xml:space="preserve"> a task</w:t>
      </w:r>
      <w:r w:rsidR="00AB4D55">
        <w:t xml:space="preserve">. </w:t>
      </w:r>
      <w:r w:rsidR="00CA3E08">
        <w:t xml:space="preserve">On the </w:t>
      </w:r>
      <w:r w:rsidR="00B17A60">
        <w:t xml:space="preserve">other </w:t>
      </w:r>
      <w:r w:rsidR="00CA3E08">
        <w:t xml:space="preserve">hand, </w:t>
      </w:r>
      <w:r w:rsidR="00346A58">
        <w:t xml:space="preserve">there was </w:t>
      </w:r>
      <w:r w:rsidR="003A0396">
        <w:t xml:space="preserve">a </w:t>
      </w:r>
      <w:r w:rsidR="00346A58">
        <w:t xml:space="preserve">problem faced by my team and </w:t>
      </w:r>
      <w:r w:rsidR="003A0396">
        <w:t>me</w:t>
      </w:r>
      <w:r w:rsidR="00346A58">
        <w:t xml:space="preserve">, that one of our teammates </w:t>
      </w:r>
      <w:r w:rsidR="00F1541E">
        <w:t>hadn’t done their part of the work</w:t>
      </w:r>
      <w:r w:rsidR="00604FDD">
        <w:t xml:space="preserve"> (due to their circumstances)</w:t>
      </w:r>
      <w:r w:rsidR="0028693E">
        <w:t>, which resulted</w:t>
      </w:r>
      <w:r w:rsidR="003A7DAD">
        <w:t xml:space="preserve"> in</w:t>
      </w:r>
      <w:r w:rsidR="0028693E">
        <w:t xml:space="preserve"> my team redistributing </w:t>
      </w:r>
      <w:r w:rsidR="005F0928">
        <w:t xml:space="preserve">the work </w:t>
      </w:r>
      <w:r w:rsidR="003A7DAD">
        <w:t>among</w:t>
      </w:r>
      <w:r w:rsidR="005F0928">
        <w:t xml:space="preserve"> us</w:t>
      </w:r>
      <w:r w:rsidR="007022E4">
        <w:t xml:space="preserve"> and </w:t>
      </w:r>
      <w:r w:rsidR="00B40EC2">
        <w:t>getting into contact with our tutor regarding the situation that we were in</w:t>
      </w:r>
      <w:r w:rsidR="005F0928">
        <w:t>.</w:t>
      </w:r>
    </w:p>
    <w:p w14:paraId="69B69B90" w14:textId="578AFC28" w:rsidR="003B23F6" w:rsidRPr="00023559" w:rsidRDefault="003B23F6" w:rsidP="00023559">
      <w:pPr>
        <w:pStyle w:val="Heading2"/>
        <w:rPr>
          <w:sz w:val="28"/>
          <w:szCs w:val="28"/>
        </w:rPr>
      </w:pPr>
      <w:bookmarkStart w:id="22" w:name="_Toc164336643"/>
      <w:r w:rsidRPr="00023559">
        <w:rPr>
          <w:sz w:val="28"/>
          <w:szCs w:val="28"/>
        </w:rPr>
        <w:t>Analysis:</w:t>
      </w:r>
      <w:bookmarkEnd w:id="22"/>
    </w:p>
    <w:p w14:paraId="0D8024A1" w14:textId="32FAD13B" w:rsidR="005E73E7" w:rsidRDefault="00797147" w:rsidP="005E73E7">
      <w:r>
        <w:t>L</w:t>
      </w:r>
      <w:r w:rsidR="006A00FE">
        <w:t>ooking back on these completed assignments</w:t>
      </w:r>
      <w:r w:rsidR="00E625A8">
        <w:t xml:space="preserve">, I have learnt a lot in this </w:t>
      </w:r>
      <w:r w:rsidR="00597A80">
        <w:t>semester</w:t>
      </w:r>
      <w:r w:rsidR="00E625A8">
        <w:t xml:space="preserve"> such as working with a team</w:t>
      </w:r>
      <w:r w:rsidR="00AC2244">
        <w:t xml:space="preserve"> to complete certain tasks</w:t>
      </w:r>
      <w:r w:rsidR="00E625A8">
        <w:t>, presentation skills, and working in</w:t>
      </w:r>
      <w:r w:rsidR="00AC2244">
        <w:t xml:space="preserve">dividually to complete an assignment. Personally, </w:t>
      </w:r>
      <w:r w:rsidR="00800341">
        <w:t xml:space="preserve">what I think I could’ve done better for CW1, is </w:t>
      </w:r>
      <w:r w:rsidR="004C5BAA">
        <w:t>asking,</w:t>
      </w:r>
      <w:r w:rsidR="00800341">
        <w:t xml:space="preserve"> and clarifying any questions I had regarding the assignment</w:t>
      </w:r>
      <w:r w:rsidR="00FA2A51">
        <w:t xml:space="preserve"> </w:t>
      </w:r>
      <w:r w:rsidR="00597A80">
        <w:t xml:space="preserve">and </w:t>
      </w:r>
      <w:r w:rsidR="00FA2A51">
        <w:t>the tasks which were assigned to me</w:t>
      </w:r>
      <w:r w:rsidR="008F1673">
        <w:t xml:space="preserve">. If I was especially struggling to </w:t>
      </w:r>
      <w:r w:rsidR="0070444B">
        <w:t>find information or complete a task</w:t>
      </w:r>
      <w:r w:rsidR="00104F75">
        <w:t xml:space="preserve"> for the assignment, I </w:t>
      </w:r>
      <w:r w:rsidR="00D5443D">
        <w:t>could have</w:t>
      </w:r>
      <w:r w:rsidR="00104F75">
        <w:t xml:space="preserve"> ask</w:t>
      </w:r>
      <w:r w:rsidR="0005171B">
        <w:t>ed</w:t>
      </w:r>
      <w:r w:rsidR="00104F75">
        <w:t xml:space="preserve"> my teammates and tutor for guidance on how to overcome this.</w:t>
      </w:r>
    </w:p>
    <w:p w14:paraId="72FB7AAF" w14:textId="1DBD236B" w:rsidR="00161504" w:rsidRDefault="00161504" w:rsidP="005E73E7">
      <w:r>
        <w:t>For CW2,</w:t>
      </w:r>
      <w:r w:rsidR="006B44F0">
        <w:t xml:space="preserve"> </w:t>
      </w:r>
      <w:r w:rsidR="009122E9">
        <w:t>ensuring that I manage my time effectively, ensuring I prioritize the tasks that are worth more marks, in this case</w:t>
      </w:r>
      <w:r w:rsidR="00EB153A">
        <w:t>,</w:t>
      </w:r>
      <w:r w:rsidR="009122E9">
        <w:t xml:space="preserve"> the </w:t>
      </w:r>
      <w:r w:rsidR="00FE0890">
        <w:t>self-directed essay writing task – since it was worth 60% of CW2.</w:t>
      </w:r>
      <w:r w:rsidR="008E0811">
        <w:t xml:space="preserve"> Also, </w:t>
      </w:r>
      <w:r w:rsidR="008E2F0E">
        <w:t>proofread</w:t>
      </w:r>
      <w:r w:rsidR="008E0811">
        <w:t xml:space="preserve"> my work</w:t>
      </w:r>
      <w:r w:rsidR="00AC25D4">
        <w:t xml:space="preserve"> a couple of times to ensure that it is done to the best of my ability</w:t>
      </w:r>
      <w:r w:rsidR="008E2F0E">
        <w:t xml:space="preserve"> </w:t>
      </w:r>
      <w:r w:rsidR="00D7317D">
        <w:t xml:space="preserve">before the day of submission. </w:t>
      </w:r>
    </w:p>
    <w:p w14:paraId="76379157" w14:textId="52092C28" w:rsidR="003B23F6" w:rsidRPr="007752FF" w:rsidRDefault="003B23F6" w:rsidP="007752FF">
      <w:pPr>
        <w:pStyle w:val="Heading2"/>
        <w:rPr>
          <w:sz w:val="28"/>
          <w:szCs w:val="28"/>
        </w:rPr>
      </w:pPr>
      <w:bookmarkStart w:id="23" w:name="_Toc164336644"/>
      <w:r w:rsidRPr="007752FF">
        <w:rPr>
          <w:sz w:val="28"/>
          <w:szCs w:val="28"/>
        </w:rPr>
        <w:t xml:space="preserve">Conclusion/Action </w:t>
      </w:r>
      <w:r w:rsidR="00023559" w:rsidRPr="007752FF">
        <w:rPr>
          <w:sz w:val="28"/>
          <w:szCs w:val="28"/>
        </w:rPr>
        <w:t>Plan</w:t>
      </w:r>
      <w:r w:rsidRPr="007752FF">
        <w:rPr>
          <w:sz w:val="28"/>
          <w:szCs w:val="28"/>
        </w:rPr>
        <w:t>:</w:t>
      </w:r>
      <w:bookmarkEnd w:id="23"/>
    </w:p>
    <w:p w14:paraId="4CCFBA8E" w14:textId="6516FF96" w:rsidR="00207421" w:rsidRDefault="00797147" w:rsidP="005E73E7">
      <w:r>
        <w:t xml:space="preserve">Moving forward, </w:t>
      </w:r>
      <w:r w:rsidR="00F83B27">
        <w:t xml:space="preserve">I will apply these lessons learnt in future individual and group assignments. One of them </w:t>
      </w:r>
      <w:r w:rsidR="001262D7">
        <w:t>is</w:t>
      </w:r>
      <w:r w:rsidR="00F83B27">
        <w:t xml:space="preserve">, </w:t>
      </w:r>
      <w:r w:rsidR="009B36B0">
        <w:t xml:space="preserve">improving communication amongst teammates, </w:t>
      </w:r>
      <w:r w:rsidR="00737BE1">
        <w:t xml:space="preserve">and </w:t>
      </w:r>
      <w:r w:rsidR="009B36B0">
        <w:t>being able to manage m</w:t>
      </w:r>
      <w:r w:rsidR="001262D7">
        <w:t>y time</w:t>
      </w:r>
      <w:r w:rsidR="0012574D">
        <w:t xml:space="preserve"> for completing assignments</w:t>
      </w:r>
      <w:r w:rsidR="00737BE1">
        <w:t>/tasks given to me</w:t>
      </w:r>
      <w:r w:rsidR="0012574D">
        <w:t>.</w:t>
      </w:r>
      <w:r w:rsidR="00AD5F43">
        <w:t xml:space="preserve"> I don’t take a lot of pressure</w:t>
      </w:r>
      <w:r w:rsidR="00372EF0">
        <w:t xml:space="preserve"> when it comes to finishing work if I already know that I am making progress</w:t>
      </w:r>
      <w:r w:rsidR="00AD5F43">
        <w:t>.</w:t>
      </w:r>
      <w:r w:rsidR="00737BE1">
        <w:t xml:space="preserve"> I would also like to set goals</w:t>
      </w:r>
      <w:r w:rsidR="001A571F">
        <w:t xml:space="preserve"> which allow me to improve my personal development, based </w:t>
      </w:r>
      <w:r w:rsidR="005077AE">
        <w:t>on</w:t>
      </w:r>
      <w:r w:rsidR="001A571F">
        <w:t xml:space="preserve"> feedback</w:t>
      </w:r>
      <w:r w:rsidR="00D73772">
        <w:t xml:space="preserve"> from teachers</w:t>
      </w:r>
      <w:r w:rsidR="00372EF0">
        <w:t xml:space="preserve">, </w:t>
      </w:r>
      <w:r w:rsidR="0054023D">
        <w:t xml:space="preserve">and </w:t>
      </w:r>
      <w:r w:rsidR="00D73772">
        <w:t xml:space="preserve">peers and self-reflecting on what went well and </w:t>
      </w:r>
      <w:r w:rsidR="00881BA6">
        <w:t>what I will do better for the next coming assignments</w:t>
      </w:r>
      <w:r w:rsidR="00D73772">
        <w:t xml:space="preserve">. Which </w:t>
      </w:r>
      <w:r w:rsidR="005077AE">
        <w:t>makes</w:t>
      </w:r>
      <w:r w:rsidR="00D73772">
        <w:t xml:space="preserve"> sure that I am constantly willing to make changes and add improvement</w:t>
      </w:r>
      <w:r w:rsidR="00E50314">
        <w:t>s to the way I approach and carry out completing an assignment</w:t>
      </w:r>
      <w:r w:rsidR="002F1E45">
        <w:t xml:space="preserve">. </w:t>
      </w:r>
    </w:p>
    <w:p w14:paraId="4C1C0B58" w14:textId="77777777" w:rsidR="00D7317D" w:rsidRDefault="00D7317D" w:rsidP="005E73E7"/>
    <w:p w14:paraId="79F89771" w14:textId="77777777" w:rsidR="00D7317D" w:rsidRDefault="00D7317D" w:rsidP="005E73E7"/>
    <w:p w14:paraId="1578C752" w14:textId="77777777" w:rsidR="00D7317D" w:rsidRPr="0086318F" w:rsidRDefault="00D7317D" w:rsidP="005E73E7"/>
    <w:p w14:paraId="7D8B91C8" w14:textId="77777777" w:rsidR="00220531" w:rsidRPr="0086318F" w:rsidRDefault="00220531" w:rsidP="00220531"/>
    <w:p w14:paraId="0B14FDF3" w14:textId="77777777" w:rsidR="00F41D19" w:rsidRDefault="00F41D19" w:rsidP="00220531"/>
    <w:p w14:paraId="3E8CA984" w14:textId="77777777" w:rsidR="00F41D19" w:rsidRPr="0086318F" w:rsidRDefault="00F41D19" w:rsidP="00220531"/>
    <w:p w14:paraId="3603A5A1" w14:textId="77FA4002" w:rsidR="006A5783" w:rsidRPr="00ED67C3" w:rsidRDefault="00CD1635" w:rsidP="006A5783">
      <w:pPr>
        <w:pStyle w:val="Heading1"/>
        <w:rPr>
          <w:lang w:val="it-IT"/>
        </w:rPr>
      </w:pPr>
      <w:bookmarkStart w:id="24" w:name="_Toc164336645"/>
      <w:r w:rsidRPr="00ED67C3">
        <w:rPr>
          <w:lang w:val="it-IT"/>
        </w:rPr>
        <w:t>E-portfolio</w:t>
      </w:r>
      <w:bookmarkEnd w:id="24"/>
    </w:p>
    <w:p w14:paraId="61A00207" w14:textId="5AEC81E0" w:rsidR="007752FF" w:rsidRPr="00ED67C3" w:rsidRDefault="00832849" w:rsidP="007752FF">
      <w:pPr>
        <w:rPr>
          <w:lang w:val="it-IT"/>
        </w:rPr>
      </w:pPr>
      <w:r w:rsidRPr="00ED67C3">
        <w:rPr>
          <w:lang w:val="it-IT"/>
        </w:rPr>
        <w:t xml:space="preserve">Link to e-portfolio - </w:t>
      </w:r>
      <w:hyperlink r:id="rId12" w:history="1">
        <w:r w:rsidRPr="00ED67C3">
          <w:rPr>
            <w:rStyle w:val="Hyperlink"/>
            <w:lang w:val="it-IT"/>
          </w:rPr>
          <w:t>https://wakelet.com/@YameenMunir34106</w:t>
        </w:r>
      </w:hyperlink>
    </w:p>
    <w:p w14:paraId="21DFD6BA" w14:textId="4F74FAD2" w:rsidR="00220531" w:rsidRPr="00751271" w:rsidRDefault="00220531" w:rsidP="00220531">
      <w:pPr>
        <w:pStyle w:val="Heading1"/>
      </w:pPr>
      <w:bookmarkStart w:id="25" w:name="_Toc164336646"/>
      <w:r w:rsidRPr="00751271">
        <w:t>Reference Page</w:t>
      </w:r>
      <w:bookmarkEnd w:id="25"/>
    </w:p>
    <w:p w14:paraId="244AE11D" w14:textId="25F83265"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Adeshola, I. and Adepoju, A.P. (2023). The opportunities and challenges of ChatGPT in education. </w:t>
      </w:r>
      <w:r w:rsidRPr="00C81046">
        <w:rPr>
          <w:i/>
          <w:iCs/>
          <w:sz w:val="18"/>
          <w:szCs w:val="18"/>
        </w:rPr>
        <w:t>Interactive Learning Environments</w:t>
      </w:r>
      <w:r w:rsidRPr="00C81046">
        <w:rPr>
          <w:sz w:val="18"/>
          <w:szCs w:val="18"/>
        </w:rPr>
        <w:t>, pp.1–14. doi:https://doi.org/10.1080/10494820.2023.2253858</w:t>
      </w:r>
      <w:r w:rsidR="00A3403A">
        <w:rPr>
          <w:sz w:val="18"/>
          <w:szCs w:val="18"/>
        </w:rPr>
        <w:t xml:space="preserve"> </w:t>
      </w:r>
      <w:r w:rsidR="00A3403A" w:rsidRPr="00C81046">
        <w:rPr>
          <w:sz w:val="18"/>
          <w:szCs w:val="18"/>
        </w:rPr>
        <w:t xml:space="preserve">[Accessed </w:t>
      </w:r>
      <w:r w:rsidR="00A3403A">
        <w:rPr>
          <w:sz w:val="18"/>
          <w:szCs w:val="18"/>
        </w:rPr>
        <w:t>22</w:t>
      </w:r>
      <w:r w:rsidR="00A3403A" w:rsidRPr="00C81046">
        <w:rPr>
          <w:sz w:val="18"/>
          <w:szCs w:val="18"/>
        </w:rPr>
        <w:t xml:space="preserve"> Mar. 2024].</w:t>
      </w:r>
    </w:p>
    <w:p w14:paraId="67AADD04" w14:textId="3AEF7362"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Badet, J. (2021). AI, Automation and New Jobs. </w:t>
      </w:r>
      <w:r w:rsidRPr="00C81046">
        <w:rPr>
          <w:i/>
          <w:iCs/>
          <w:sz w:val="18"/>
          <w:szCs w:val="18"/>
        </w:rPr>
        <w:t>Open Journal of Business and Management</w:t>
      </w:r>
      <w:r w:rsidRPr="00C81046">
        <w:rPr>
          <w:sz w:val="18"/>
          <w:szCs w:val="18"/>
        </w:rPr>
        <w:t>, 09(05), pp.2452–2463. doi:https://doi.org/10.4236/ojbm.2021.95132</w:t>
      </w:r>
      <w:r w:rsidR="00A3403A">
        <w:rPr>
          <w:sz w:val="18"/>
          <w:szCs w:val="18"/>
        </w:rPr>
        <w:t xml:space="preserve"> </w:t>
      </w:r>
      <w:r w:rsidR="00A3403A" w:rsidRPr="00C81046">
        <w:rPr>
          <w:sz w:val="18"/>
          <w:szCs w:val="18"/>
        </w:rPr>
        <w:t>[Accessed 15 Mar. 2024].</w:t>
      </w:r>
    </w:p>
    <w:p w14:paraId="20EDC73C" w14:textId="6E5E8F32"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Chen, L., Chen, P. and Lin, Z. (2020). Artificial Intelligence in Education: A Review. </w:t>
      </w:r>
      <w:r w:rsidRPr="00C81046">
        <w:rPr>
          <w:i/>
          <w:iCs/>
          <w:sz w:val="18"/>
          <w:szCs w:val="18"/>
        </w:rPr>
        <w:t>IEEE Access</w:t>
      </w:r>
      <w:r w:rsidRPr="00C81046">
        <w:rPr>
          <w:sz w:val="18"/>
          <w:szCs w:val="18"/>
        </w:rPr>
        <w:t>, 8, pp.75264–75278. doi:https://doi.org/10.1109/access.2020.2988510</w:t>
      </w:r>
      <w:r w:rsidR="00984F27">
        <w:rPr>
          <w:sz w:val="18"/>
          <w:szCs w:val="18"/>
        </w:rPr>
        <w:t xml:space="preserve"> </w:t>
      </w:r>
      <w:r w:rsidR="00984F27" w:rsidRPr="00C81046">
        <w:rPr>
          <w:sz w:val="18"/>
          <w:szCs w:val="18"/>
        </w:rPr>
        <w:t xml:space="preserve">[Accessed </w:t>
      </w:r>
      <w:r w:rsidR="008B68DB">
        <w:rPr>
          <w:sz w:val="18"/>
          <w:szCs w:val="18"/>
        </w:rPr>
        <w:t>20</w:t>
      </w:r>
      <w:r w:rsidR="00984F27" w:rsidRPr="00C81046">
        <w:rPr>
          <w:sz w:val="18"/>
          <w:szCs w:val="18"/>
        </w:rPr>
        <w:t xml:space="preserve"> Mar. 2024].</w:t>
      </w:r>
    </w:p>
    <w:p w14:paraId="5D010809" w14:textId="77777777"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Colback, L. (2020). The Impact of AI on Business and Society. </w:t>
      </w:r>
      <w:r w:rsidRPr="00C81046">
        <w:rPr>
          <w:i/>
          <w:iCs/>
          <w:sz w:val="18"/>
          <w:szCs w:val="18"/>
        </w:rPr>
        <w:t>The Financial Times</w:t>
      </w:r>
      <w:r w:rsidRPr="00C81046">
        <w:rPr>
          <w:sz w:val="18"/>
          <w:szCs w:val="18"/>
        </w:rPr>
        <w:t>. [online] 16 Oct. Available at: https://www.ft.com/content/e082b01d-fbd6-4ea5-a0d2-05bc5ad7176c [Accessed 15 Mar. 2024].</w:t>
      </w:r>
    </w:p>
    <w:p w14:paraId="0B9E26CD" w14:textId="279BCAB1"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Gocen, A. and Aydemir, F. (2020). Artificial Intelligence in Education and Schools. </w:t>
      </w:r>
      <w:r w:rsidRPr="00C81046">
        <w:rPr>
          <w:i/>
          <w:iCs/>
          <w:sz w:val="18"/>
          <w:szCs w:val="18"/>
        </w:rPr>
        <w:t>Research on Education and Media</w:t>
      </w:r>
      <w:r w:rsidRPr="00C81046">
        <w:rPr>
          <w:sz w:val="18"/>
          <w:szCs w:val="18"/>
        </w:rPr>
        <w:t>, 12(1), pp.13–21. doi:https://doi.org/10.2478/rem-2020-0003</w:t>
      </w:r>
      <w:r w:rsidR="00573AAF">
        <w:rPr>
          <w:sz w:val="18"/>
          <w:szCs w:val="18"/>
        </w:rPr>
        <w:t xml:space="preserve"> </w:t>
      </w:r>
      <w:r w:rsidR="00573AAF" w:rsidRPr="00C81046">
        <w:rPr>
          <w:sz w:val="18"/>
          <w:szCs w:val="18"/>
        </w:rPr>
        <w:t xml:space="preserve">[Accessed </w:t>
      </w:r>
      <w:r w:rsidR="00573AAF">
        <w:rPr>
          <w:sz w:val="18"/>
          <w:szCs w:val="18"/>
        </w:rPr>
        <w:t>20</w:t>
      </w:r>
      <w:r w:rsidR="00573AAF" w:rsidRPr="00C81046">
        <w:rPr>
          <w:sz w:val="18"/>
          <w:szCs w:val="18"/>
        </w:rPr>
        <w:t xml:space="preserve"> Mar. 2024].</w:t>
      </w:r>
    </w:p>
    <w:p w14:paraId="162D132A" w14:textId="1CCFF057" w:rsidR="00CF71C4" w:rsidRPr="00C81046" w:rsidRDefault="000B2CBD" w:rsidP="001F0A48">
      <w:pPr>
        <w:pStyle w:val="NormalWeb"/>
        <w:numPr>
          <w:ilvl w:val="0"/>
          <w:numId w:val="1"/>
        </w:numPr>
        <w:spacing w:before="0" w:beforeAutospacing="0" w:after="240" w:afterAutospacing="0" w:line="360" w:lineRule="auto"/>
        <w:rPr>
          <w:sz w:val="18"/>
          <w:szCs w:val="18"/>
        </w:rPr>
      </w:pPr>
      <w:r w:rsidRPr="000B2CBD">
        <w:rPr>
          <w:sz w:val="18"/>
          <w:szCs w:val="18"/>
        </w:rPr>
        <w:t>Goenka, D. (2023). How changing consumer trends are shaping the textile industry of the future. [online] www.linkedin.com. Available at: https://www.linkedin.com/pulse/how-changing-consumer-trends-shaping-textile-industry-dipali-goenka/ [Accessed 1 Apr. 2024].</w:t>
      </w:r>
    </w:p>
    <w:p w14:paraId="4D433EAB" w14:textId="2752D48C"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Hwang, G.-J., Xie, H., Wah, B.W. and Gašević, D. (2020). Vision, challenges, roles and research issues of Artificial Intelligence in Education. </w:t>
      </w:r>
      <w:r w:rsidRPr="00C81046">
        <w:rPr>
          <w:i/>
          <w:iCs/>
          <w:sz w:val="18"/>
          <w:szCs w:val="18"/>
        </w:rPr>
        <w:t>Computers and Education: Artificial Intelligence</w:t>
      </w:r>
      <w:r w:rsidRPr="00C81046">
        <w:rPr>
          <w:sz w:val="18"/>
          <w:szCs w:val="18"/>
        </w:rPr>
        <w:t>, 1, p.100001. doi:https://doi.org/10.1016/j.caeai.2020.100001</w:t>
      </w:r>
      <w:r w:rsidR="00573AAF">
        <w:rPr>
          <w:sz w:val="18"/>
          <w:szCs w:val="18"/>
        </w:rPr>
        <w:t xml:space="preserve"> </w:t>
      </w:r>
      <w:r w:rsidR="00573AAF" w:rsidRPr="00C81046">
        <w:rPr>
          <w:sz w:val="18"/>
          <w:szCs w:val="18"/>
        </w:rPr>
        <w:t xml:space="preserve">[Accessed </w:t>
      </w:r>
      <w:r w:rsidR="00F9161E">
        <w:rPr>
          <w:sz w:val="18"/>
          <w:szCs w:val="18"/>
        </w:rPr>
        <w:t>27</w:t>
      </w:r>
      <w:r w:rsidR="00573AAF" w:rsidRPr="00C81046">
        <w:rPr>
          <w:sz w:val="18"/>
          <w:szCs w:val="18"/>
        </w:rPr>
        <w:t xml:space="preserve"> Mar. 2024].</w:t>
      </w:r>
    </w:p>
    <w:p w14:paraId="27C808CE" w14:textId="7762F877"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Loos, E., Gröpler, J. and Goudeau, M.-L.S. (2023). Using ChatGPT in Education: Human Reflection on ChatGPT’s Self-Reflection. </w:t>
      </w:r>
      <w:r w:rsidRPr="00C81046">
        <w:rPr>
          <w:i/>
          <w:iCs/>
          <w:sz w:val="18"/>
          <w:szCs w:val="18"/>
        </w:rPr>
        <w:t>Societies</w:t>
      </w:r>
      <w:r w:rsidRPr="00C81046">
        <w:rPr>
          <w:sz w:val="18"/>
          <w:szCs w:val="18"/>
        </w:rPr>
        <w:t>, 13(8), p.196. doi:https://doi.org/10.3390/soc13080196</w:t>
      </w:r>
      <w:r w:rsidR="00F9161E">
        <w:rPr>
          <w:sz w:val="18"/>
          <w:szCs w:val="18"/>
        </w:rPr>
        <w:t xml:space="preserve"> </w:t>
      </w:r>
      <w:r w:rsidR="00F9161E" w:rsidRPr="00C81046">
        <w:rPr>
          <w:sz w:val="18"/>
          <w:szCs w:val="18"/>
        </w:rPr>
        <w:t xml:space="preserve">[Accessed </w:t>
      </w:r>
      <w:r w:rsidR="00F9161E">
        <w:rPr>
          <w:sz w:val="18"/>
          <w:szCs w:val="18"/>
        </w:rPr>
        <w:t>22</w:t>
      </w:r>
      <w:r w:rsidR="00F9161E" w:rsidRPr="00C81046">
        <w:rPr>
          <w:sz w:val="18"/>
          <w:szCs w:val="18"/>
        </w:rPr>
        <w:t xml:space="preserve"> Mar. 2024].</w:t>
      </w:r>
    </w:p>
    <w:p w14:paraId="497239A2" w14:textId="7866AE88" w:rsidR="00B854EE" w:rsidRPr="00C81046" w:rsidRDefault="00D128F2" w:rsidP="001F0A48">
      <w:pPr>
        <w:pStyle w:val="NormalWeb"/>
        <w:numPr>
          <w:ilvl w:val="0"/>
          <w:numId w:val="1"/>
        </w:numPr>
        <w:spacing w:before="0" w:beforeAutospacing="0" w:after="240" w:afterAutospacing="0" w:line="360" w:lineRule="auto"/>
        <w:rPr>
          <w:sz w:val="18"/>
          <w:szCs w:val="18"/>
        </w:rPr>
      </w:pPr>
      <w:r w:rsidRPr="00D128F2">
        <w:rPr>
          <w:sz w:val="18"/>
          <w:szCs w:val="18"/>
        </w:rPr>
        <w:t>Ocado Group (2023). Our Technology. [online] Ocado Group. Available at: https://www.ocadogroup.com/osp/our-technology/ [Accessed 6 Apr. 2024].</w:t>
      </w:r>
    </w:p>
    <w:p w14:paraId="400682C7" w14:textId="1DED117A"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Poba-Nzaou, P., Galani, M., Uwizeyemungu, S. and Ceric, A. (2021). The impacts of artificial intelligence (AI) on jobs: an industry perspective. </w:t>
      </w:r>
      <w:r w:rsidRPr="00C81046">
        <w:rPr>
          <w:i/>
          <w:iCs/>
          <w:sz w:val="18"/>
          <w:szCs w:val="18"/>
        </w:rPr>
        <w:t>Strategic HR Review</w:t>
      </w:r>
      <w:r w:rsidRPr="00C81046">
        <w:rPr>
          <w:sz w:val="18"/>
          <w:szCs w:val="18"/>
        </w:rPr>
        <w:t>, 20(2), pp.60–65. doi:https://doi.org/10.1108/shr-01-2021-0003</w:t>
      </w:r>
      <w:r w:rsidR="003418B4">
        <w:rPr>
          <w:sz w:val="18"/>
          <w:szCs w:val="18"/>
        </w:rPr>
        <w:t xml:space="preserve"> </w:t>
      </w:r>
      <w:r w:rsidR="003418B4" w:rsidRPr="00C81046">
        <w:rPr>
          <w:sz w:val="18"/>
          <w:szCs w:val="18"/>
        </w:rPr>
        <w:t xml:space="preserve">[Accessed </w:t>
      </w:r>
      <w:r w:rsidR="003418B4">
        <w:rPr>
          <w:sz w:val="18"/>
          <w:szCs w:val="18"/>
        </w:rPr>
        <w:t>17</w:t>
      </w:r>
      <w:r w:rsidR="003418B4" w:rsidRPr="00C81046">
        <w:rPr>
          <w:sz w:val="18"/>
          <w:szCs w:val="18"/>
        </w:rPr>
        <w:t xml:space="preserve"> Mar. 2024].</w:t>
      </w:r>
    </w:p>
    <w:p w14:paraId="54D3F21F" w14:textId="5F59E15B"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Wright, S.A. and Schultz, A.E. (2018). The rising tide of artificial intelligence and business automation: Developing an ethical framework. </w:t>
      </w:r>
      <w:r w:rsidRPr="00C81046">
        <w:rPr>
          <w:i/>
          <w:iCs/>
          <w:sz w:val="18"/>
          <w:szCs w:val="18"/>
        </w:rPr>
        <w:t>Business Horizons</w:t>
      </w:r>
      <w:r w:rsidRPr="00C81046">
        <w:rPr>
          <w:sz w:val="18"/>
          <w:szCs w:val="18"/>
        </w:rPr>
        <w:t>, 61(6), pp.823–832. doi:https://doi.org/10.1016/j.bushor.2018.07.001</w:t>
      </w:r>
      <w:r w:rsidR="003418B4">
        <w:rPr>
          <w:sz w:val="18"/>
          <w:szCs w:val="18"/>
        </w:rPr>
        <w:t xml:space="preserve"> </w:t>
      </w:r>
      <w:r w:rsidR="003418B4" w:rsidRPr="00C81046">
        <w:rPr>
          <w:sz w:val="18"/>
          <w:szCs w:val="18"/>
        </w:rPr>
        <w:t xml:space="preserve">[Accessed </w:t>
      </w:r>
      <w:r w:rsidR="003418B4">
        <w:rPr>
          <w:sz w:val="18"/>
          <w:szCs w:val="18"/>
        </w:rPr>
        <w:t>17</w:t>
      </w:r>
      <w:r w:rsidR="003418B4" w:rsidRPr="00C81046">
        <w:rPr>
          <w:sz w:val="18"/>
          <w:szCs w:val="18"/>
        </w:rPr>
        <w:t xml:space="preserve"> Mar. 2024].</w:t>
      </w:r>
    </w:p>
    <w:p w14:paraId="61FC6354" w14:textId="7C6D68C8" w:rsidR="00C81046" w:rsidRPr="00C81046" w:rsidRDefault="00C81046" w:rsidP="001F0A48">
      <w:pPr>
        <w:pStyle w:val="NormalWeb"/>
        <w:numPr>
          <w:ilvl w:val="0"/>
          <w:numId w:val="1"/>
        </w:numPr>
        <w:spacing w:before="0" w:beforeAutospacing="0" w:after="240" w:afterAutospacing="0" w:line="360" w:lineRule="auto"/>
        <w:rPr>
          <w:sz w:val="18"/>
          <w:szCs w:val="18"/>
        </w:rPr>
      </w:pPr>
      <w:r w:rsidRPr="00C81046">
        <w:rPr>
          <w:sz w:val="18"/>
          <w:szCs w:val="18"/>
        </w:rPr>
        <w:t xml:space="preserve">Zane, M. (2023). </w:t>
      </w:r>
      <w:r w:rsidRPr="00C81046">
        <w:rPr>
          <w:i/>
          <w:iCs/>
          <w:sz w:val="18"/>
          <w:szCs w:val="18"/>
        </w:rPr>
        <w:t>Artificial Intelligence and Job Security Challenges</w:t>
      </w:r>
      <w:r w:rsidRPr="00C81046">
        <w:rPr>
          <w:sz w:val="18"/>
          <w:szCs w:val="18"/>
        </w:rPr>
        <w:t>, 3</w:t>
      </w:r>
      <w:r w:rsidR="003418B4">
        <w:rPr>
          <w:sz w:val="18"/>
          <w:szCs w:val="18"/>
        </w:rPr>
        <w:t xml:space="preserve"> </w:t>
      </w:r>
      <w:r w:rsidR="00563389" w:rsidRPr="00C81046">
        <w:rPr>
          <w:sz w:val="18"/>
          <w:szCs w:val="18"/>
        </w:rPr>
        <w:t xml:space="preserve">[Accessed </w:t>
      </w:r>
      <w:r w:rsidR="00563389">
        <w:rPr>
          <w:sz w:val="18"/>
          <w:szCs w:val="18"/>
        </w:rPr>
        <w:t>28</w:t>
      </w:r>
      <w:r w:rsidR="00563389" w:rsidRPr="00C81046">
        <w:rPr>
          <w:sz w:val="18"/>
          <w:szCs w:val="18"/>
        </w:rPr>
        <w:t xml:space="preserve"> Mar. 2024].</w:t>
      </w:r>
    </w:p>
    <w:p w14:paraId="06770C9E" w14:textId="5DDB6796" w:rsidR="00FE6232" w:rsidRPr="00751271" w:rsidRDefault="00FE6232" w:rsidP="00B14DE9">
      <w:pPr>
        <w:rPr>
          <w:sz w:val="28"/>
          <w:szCs w:val="28"/>
        </w:rPr>
      </w:pPr>
    </w:p>
    <w:sectPr w:rsidR="00FE6232" w:rsidRPr="00751271" w:rsidSect="00FC237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868A" w14:textId="77777777" w:rsidR="00FC237C" w:rsidRDefault="00FC237C" w:rsidP="00CB0736">
      <w:pPr>
        <w:spacing w:after="0" w:line="240" w:lineRule="auto"/>
      </w:pPr>
      <w:r>
        <w:separator/>
      </w:r>
    </w:p>
  </w:endnote>
  <w:endnote w:type="continuationSeparator" w:id="0">
    <w:p w14:paraId="5B829E45" w14:textId="77777777" w:rsidR="00FC237C" w:rsidRDefault="00FC237C" w:rsidP="00CB0736">
      <w:pPr>
        <w:spacing w:after="0" w:line="240" w:lineRule="auto"/>
      </w:pPr>
      <w:r>
        <w:continuationSeparator/>
      </w:r>
    </w:p>
  </w:endnote>
  <w:endnote w:type="continuationNotice" w:id="1">
    <w:p w14:paraId="10151B41" w14:textId="77777777" w:rsidR="00FC237C" w:rsidRDefault="00FC23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82778" w14:textId="77777777" w:rsidR="00FC237C" w:rsidRDefault="00FC237C" w:rsidP="00CB0736">
      <w:pPr>
        <w:spacing w:after="0" w:line="240" w:lineRule="auto"/>
      </w:pPr>
      <w:r>
        <w:separator/>
      </w:r>
    </w:p>
  </w:footnote>
  <w:footnote w:type="continuationSeparator" w:id="0">
    <w:p w14:paraId="58D2C2AE" w14:textId="77777777" w:rsidR="00FC237C" w:rsidRDefault="00FC237C" w:rsidP="00CB0736">
      <w:pPr>
        <w:spacing w:after="0" w:line="240" w:lineRule="auto"/>
      </w:pPr>
      <w:r>
        <w:continuationSeparator/>
      </w:r>
    </w:p>
  </w:footnote>
  <w:footnote w:type="continuationNotice" w:id="1">
    <w:p w14:paraId="587EDC91" w14:textId="77777777" w:rsidR="00FC237C" w:rsidRDefault="00FC23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322B"/>
    <w:multiLevelType w:val="hybridMultilevel"/>
    <w:tmpl w:val="D3E69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42581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meen Munir">
    <w15:presenceInfo w15:providerId="AD" w15:userId="S::s4214293@lsbu.ac.uk::155191a3-982e-49af-b3cc-2c753c034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5A"/>
    <w:rsid w:val="00000710"/>
    <w:rsid w:val="000007FA"/>
    <w:rsid w:val="000032B2"/>
    <w:rsid w:val="000032B3"/>
    <w:rsid w:val="00004DA6"/>
    <w:rsid w:val="00006532"/>
    <w:rsid w:val="0000665D"/>
    <w:rsid w:val="000102FC"/>
    <w:rsid w:val="00012F70"/>
    <w:rsid w:val="000139AC"/>
    <w:rsid w:val="00016352"/>
    <w:rsid w:val="0001741B"/>
    <w:rsid w:val="00023556"/>
    <w:rsid w:val="00023559"/>
    <w:rsid w:val="000274E6"/>
    <w:rsid w:val="000334B5"/>
    <w:rsid w:val="00033744"/>
    <w:rsid w:val="00040626"/>
    <w:rsid w:val="000438CC"/>
    <w:rsid w:val="0004562D"/>
    <w:rsid w:val="00047A4E"/>
    <w:rsid w:val="00047B64"/>
    <w:rsid w:val="00050E2D"/>
    <w:rsid w:val="0005120A"/>
    <w:rsid w:val="0005171B"/>
    <w:rsid w:val="0005312F"/>
    <w:rsid w:val="0005466D"/>
    <w:rsid w:val="00054E14"/>
    <w:rsid w:val="000577A4"/>
    <w:rsid w:val="00063EC4"/>
    <w:rsid w:val="00064F34"/>
    <w:rsid w:val="00065880"/>
    <w:rsid w:val="000674B7"/>
    <w:rsid w:val="0007022B"/>
    <w:rsid w:val="00070960"/>
    <w:rsid w:val="00071BD8"/>
    <w:rsid w:val="00071CE0"/>
    <w:rsid w:val="00072224"/>
    <w:rsid w:val="00074006"/>
    <w:rsid w:val="00074BB0"/>
    <w:rsid w:val="00076D14"/>
    <w:rsid w:val="00081C2D"/>
    <w:rsid w:val="0008323F"/>
    <w:rsid w:val="00084F12"/>
    <w:rsid w:val="000865A4"/>
    <w:rsid w:val="00086711"/>
    <w:rsid w:val="00086B79"/>
    <w:rsid w:val="00087131"/>
    <w:rsid w:val="000876AF"/>
    <w:rsid w:val="0009139D"/>
    <w:rsid w:val="00094249"/>
    <w:rsid w:val="000953EA"/>
    <w:rsid w:val="000A0C76"/>
    <w:rsid w:val="000A1A5D"/>
    <w:rsid w:val="000A28F3"/>
    <w:rsid w:val="000A423E"/>
    <w:rsid w:val="000A4AD8"/>
    <w:rsid w:val="000A55CE"/>
    <w:rsid w:val="000A69D9"/>
    <w:rsid w:val="000B0896"/>
    <w:rsid w:val="000B0F2E"/>
    <w:rsid w:val="000B1DB1"/>
    <w:rsid w:val="000B2CBD"/>
    <w:rsid w:val="000B3CFC"/>
    <w:rsid w:val="000B743E"/>
    <w:rsid w:val="000C1EF7"/>
    <w:rsid w:val="000C3C7F"/>
    <w:rsid w:val="000C6B00"/>
    <w:rsid w:val="000D0343"/>
    <w:rsid w:val="000D5CB2"/>
    <w:rsid w:val="000D74AB"/>
    <w:rsid w:val="000E1C99"/>
    <w:rsid w:val="000E2A9A"/>
    <w:rsid w:val="000E4552"/>
    <w:rsid w:val="000E45F2"/>
    <w:rsid w:val="000E69BF"/>
    <w:rsid w:val="000F08B6"/>
    <w:rsid w:val="001037CC"/>
    <w:rsid w:val="00104AEF"/>
    <w:rsid w:val="00104F75"/>
    <w:rsid w:val="001065AD"/>
    <w:rsid w:val="001066A7"/>
    <w:rsid w:val="00111097"/>
    <w:rsid w:val="00111F8D"/>
    <w:rsid w:val="00114307"/>
    <w:rsid w:val="00114A3D"/>
    <w:rsid w:val="00120D96"/>
    <w:rsid w:val="001214D5"/>
    <w:rsid w:val="00122FCD"/>
    <w:rsid w:val="001232E4"/>
    <w:rsid w:val="00123F7B"/>
    <w:rsid w:val="00124161"/>
    <w:rsid w:val="0012500E"/>
    <w:rsid w:val="0012574D"/>
    <w:rsid w:val="0012622C"/>
    <w:rsid w:val="001262D7"/>
    <w:rsid w:val="00126358"/>
    <w:rsid w:val="00130968"/>
    <w:rsid w:val="0013374F"/>
    <w:rsid w:val="00134F8D"/>
    <w:rsid w:val="0013532F"/>
    <w:rsid w:val="00140A68"/>
    <w:rsid w:val="00140A97"/>
    <w:rsid w:val="00142018"/>
    <w:rsid w:val="001420F8"/>
    <w:rsid w:val="00143D76"/>
    <w:rsid w:val="0014522A"/>
    <w:rsid w:val="00147855"/>
    <w:rsid w:val="001508C3"/>
    <w:rsid w:val="00151B06"/>
    <w:rsid w:val="00152144"/>
    <w:rsid w:val="001532A0"/>
    <w:rsid w:val="00155681"/>
    <w:rsid w:val="00155E53"/>
    <w:rsid w:val="001610D2"/>
    <w:rsid w:val="00161504"/>
    <w:rsid w:val="00161E7D"/>
    <w:rsid w:val="00163049"/>
    <w:rsid w:val="00164DE2"/>
    <w:rsid w:val="00166B76"/>
    <w:rsid w:val="00167EF7"/>
    <w:rsid w:val="0017218A"/>
    <w:rsid w:val="00172BCC"/>
    <w:rsid w:val="001735B5"/>
    <w:rsid w:val="00173969"/>
    <w:rsid w:val="00174D1E"/>
    <w:rsid w:val="00175927"/>
    <w:rsid w:val="0017670F"/>
    <w:rsid w:val="001768EE"/>
    <w:rsid w:val="001826A0"/>
    <w:rsid w:val="00184809"/>
    <w:rsid w:val="0018547D"/>
    <w:rsid w:val="0018555F"/>
    <w:rsid w:val="00187072"/>
    <w:rsid w:val="00187B21"/>
    <w:rsid w:val="0019149C"/>
    <w:rsid w:val="0019187C"/>
    <w:rsid w:val="001942E0"/>
    <w:rsid w:val="00197425"/>
    <w:rsid w:val="001A0B44"/>
    <w:rsid w:val="001A2214"/>
    <w:rsid w:val="001A2D16"/>
    <w:rsid w:val="001A571F"/>
    <w:rsid w:val="001A790E"/>
    <w:rsid w:val="001B0680"/>
    <w:rsid w:val="001B0968"/>
    <w:rsid w:val="001B1125"/>
    <w:rsid w:val="001B5893"/>
    <w:rsid w:val="001B665E"/>
    <w:rsid w:val="001C14F1"/>
    <w:rsid w:val="001C346E"/>
    <w:rsid w:val="001C5CEE"/>
    <w:rsid w:val="001C687A"/>
    <w:rsid w:val="001D2004"/>
    <w:rsid w:val="001D2CC9"/>
    <w:rsid w:val="001E08FE"/>
    <w:rsid w:val="001E19E6"/>
    <w:rsid w:val="001E3248"/>
    <w:rsid w:val="001E367A"/>
    <w:rsid w:val="001E3D5A"/>
    <w:rsid w:val="001E5D99"/>
    <w:rsid w:val="001E6D0B"/>
    <w:rsid w:val="001E754B"/>
    <w:rsid w:val="001F0A48"/>
    <w:rsid w:val="001F0D58"/>
    <w:rsid w:val="001F4144"/>
    <w:rsid w:val="001F4D54"/>
    <w:rsid w:val="001F62DA"/>
    <w:rsid w:val="001F6645"/>
    <w:rsid w:val="001F73FF"/>
    <w:rsid w:val="001F7515"/>
    <w:rsid w:val="001F7B76"/>
    <w:rsid w:val="0020089A"/>
    <w:rsid w:val="002047CD"/>
    <w:rsid w:val="0020625D"/>
    <w:rsid w:val="00207421"/>
    <w:rsid w:val="00213C19"/>
    <w:rsid w:val="00216950"/>
    <w:rsid w:val="00220531"/>
    <w:rsid w:val="00220F55"/>
    <w:rsid w:val="00222D87"/>
    <w:rsid w:val="002243BF"/>
    <w:rsid w:val="00224C02"/>
    <w:rsid w:val="00225164"/>
    <w:rsid w:val="002259EA"/>
    <w:rsid w:val="00225B17"/>
    <w:rsid w:val="00226552"/>
    <w:rsid w:val="00231032"/>
    <w:rsid w:val="0023619B"/>
    <w:rsid w:val="00240E71"/>
    <w:rsid w:val="00241C7E"/>
    <w:rsid w:val="00242F0B"/>
    <w:rsid w:val="00243002"/>
    <w:rsid w:val="002445E0"/>
    <w:rsid w:val="00247741"/>
    <w:rsid w:val="00251E3E"/>
    <w:rsid w:val="00253283"/>
    <w:rsid w:val="00257DA1"/>
    <w:rsid w:val="00261C5A"/>
    <w:rsid w:val="00265D42"/>
    <w:rsid w:val="00265F72"/>
    <w:rsid w:val="002706DA"/>
    <w:rsid w:val="002707AB"/>
    <w:rsid w:val="00270913"/>
    <w:rsid w:val="0027343E"/>
    <w:rsid w:val="00273B58"/>
    <w:rsid w:val="00274B57"/>
    <w:rsid w:val="00274FA3"/>
    <w:rsid w:val="00276226"/>
    <w:rsid w:val="00276A9D"/>
    <w:rsid w:val="002802A4"/>
    <w:rsid w:val="002821E6"/>
    <w:rsid w:val="00283F9B"/>
    <w:rsid w:val="002843CA"/>
    <w:rsid w:val="0028693E"/>
    <w:rsid w:val="00292547"/>
    <w:rsid w:val="00292E22"/>
    <w:rsid w:val="00295932"/>
    <w:rsid w:val="00295A23"/>
    <w:rsid w:val="00297F55"/>
    <w:rsid w:val="002A1106"/>
    <w:rsid w:val="002A13FA"/>
    <w:rsid w:val="002A1877"/>
    <w:rsid w:val="002A1DE8"/>
    <w:rsid w:val="002A4341"/>
    <w:rsid w:val="002A4F35"/>
    <w:rsid w:val="002A50CB"/>
    <w:rsid w:val="002A5BF4"/>
    <w:rsid w:val="002A5DA0"/>
    <w:rsid w:val="002A7A23"/>
    <w:rsid w:val="002B427E"/>
    <w:rsid w:val="002B4B44"/>
    <w:rsid w:val="002B4CD8"/>
    <w:rsid w:val="002B776F"/>
    <w:rsid w:val="002C0D1D"/>
    <w:rsid w:val="002C1F41"/>
    <w:rsid w:val="002C502C"/>
    <w:rsid w:val="002C5A40"/>
    <w:rsid w:val="002C6103"/>
    <w:rsid w:val="002D09EC"/>
    <w:rsid w:val="002D1CCA"/>
    <w:rsid w:val="002D5F3A"/>
    <w:rsid w:val="002D6231"/>
    <w:rsid w:val="002D77E4"/>
    <w:rsid w:val="002E13CF"/>
    <w:rsid w:val="002E14A9"/>
    <w:rsid w:val="002E2724"/>
    <w:rsid w:val="002E36E4"/>
    <w:rsid w:val="002E3A27"/>
    <w:rsid w:val="002E3E20"/>
    <w:rsid w:val="002F05FE"/>
    <w:rsid w:val="002F1E45"/>
    <w:rsid w:val="002F21DC"/>
    <w:rsid w:val="002F36E8"/>
    <w:rsid w:val="002F3D70"/>
    <w:rsid w:val="002F445F"/>
    <w:rsid w:val="002F599D"/>
    <w:rsid w:val="002F7B16"/>
    <w:rsid w:val="00300564"/>
    <w:rsid w:val="00301507"/>
    <w:rsid w:val="00302DB0"/>
    <w:rsid w:val="00305E74"/>
    <w:rsid w:val="00307F32"/>
    <w:rsid w:val="003101F9"/>
    <w:rsid w:val="00310B6C"/>
    <w:rsid w:val="00310F44"/>
    <w:rsid w:val="00312138"/>
    <w:rsid w:val="00322004"/>
    <w:rsid w:val="00323049"/>
    <w:rsid w:val="003230B9"/>
    <w:rsid w:val="003237F3"/>
    <w:rsid w:val="003243D4"/>
    <w:rsid w:val="00324AC5"/>
    <w:rsid w:val="00324B5D"/>
    <w:rsid w:val="00325880"/>
    <w:rsid w:val="00333610"/>
    <w:rsid w:val="00336C26"/>
    <w:rsid w:val="00336C63"/>
    <w:rsid w:val="0034099F"/>
    <w:rsid w:val="003418B4"/>
    <w:rsid w:val="00341F7A"/>
    <w:rsid w:val="00342DA7"/>
    <w:rsid w:val="00343123"/>
    <w:rsid w:val="003466F5"/>
    <w:rsid w:val="00346A58"/>
    <w:rsid w:val="00350C28"/>
    <w:rsid w:val="00352F92"/>
    <w:rsid w:val="00353390"/>
    <w:rsid w:val="00353ECF"/>
    <w:rsid w:val="00354635"/>
    <w:rsid w:val="0037136E"/>
    <w:rsid w:val="003713EC"/>
    <w:rsid w:val="00372EF0"/>
    <w:rsid w:val="00373C6D"/>
    <w:rsid w:val="00375E6F"/>
    <w:rsid w:val="00383E17"/>
    <w:rsid w:val="00384DC7"/>
    <w:rsid w:val="00385765"/>
    <w:rsid w:val="00386815"/>
    <w:rsid w:val="00387537"/>
    <w:rsid w:val="003876A1"/>
    <w:rsid w:val="0038776C"/>
    <w:rsid w:val="00390160"/>
    <w:rsid w:val="003915F9"/>
    <w:rsid w:val="00391A80"/>
    <w:rsid w:val="00396CFE"/>
    <w:rsid w:val="003A0379"/>
    <w:rsid w:val="003A0396"/>
    <w:rsid w:val="003A4251"/>
    <w:rsid w:val="003A5086"/>
    <w:rsid w:val="003A566D"/>
    <w:rsid w:val="003A7DAD"/>
    <w:rsid w:val="003B061D"/>
    <w:rsid w:val="003B0C38"/>
    <w:rsid w:val="003B1454"/>
    <w:rsid w:val="003B1CD9"/>
    <w:rsid w:val="003B23F6"/>
    <w:rsid w:val="003B30C4"/>
    <w:rsid w:val="003B5DF4"/>
    <w:rsid w:val="003B6708"/>
    <w:rsid w:val="003B6EAB"/>
    <w:rsid w:val="003B7A12"/>
    <w:rsid w:val="003B7FC4"/>
    <w:rsid w:val="003C2985"/>
    <w:rsid w:val="003C4510"/>
    <w:rsid w:val="003C60E6"/>
    <w:rsid w:val="003C61E2"/>
    <w:rsid w:val="003C6BEF"/>
    <w:rsid w:val="003D0B80"/>
    <w:rsid w:val="003D13E5"/>
    <w:rsid w:val="003D1593"/>
    <w:rsid w:val="003D52B6"/>
    <w:rsid w:val="003D56CC"/>
    <w:rsid w:val="003D7347"/>
    <w:rsid w:val="003E1180"/>
    <w:rsid w:val="003E2832"/>
    <w:rsid w:val="003E4E66"/>
    <w:rsid w:val="003E5E41"/>
    <w:rsid w:val="003F1002"/>
    <w:rsid w:val="003F1C3B"/>
    <w:rsid w:val="003F3DB5"/>
    <w:rsid w:val="003F4D3A"/>
    <w:rsid w:val="003F532B"/>
    <w:rsid w:val="00400ECE"/>
    <w:rsid w:val="0040167B"/>
    <w:rsid w:val="00401917"/>
    <w:rsid w:val="00401A2A"/>
    <w:rsid w:val="00401B5E"/>
    <w:rsid w:val="0040207A"/>
    <w:rsid w:val="004029A0"/>
    <w:rsid w:val="00407072"/>
    <w:rsid w:val="0041036A"/>
    <w:rsid w:val="0041208B"/>
    <w:rsid w:val="00412866"/>
    <w:rsid w:val="00415308"/>
    <w:rsid w:val="00421C6A"/>
    <w:rsid w:val="00423FC1"/>
    <w:rsid w:val="004240C3"/>
    <w:rsid w:val="00424CA5"/>
    <w:rsid w:val="00424DFD"/>
    <w:rsid w:val="0042621B"/>
    <w:rsid w:val="00430F28"/>
    <w:rsid w:val="004319CD"/>
    <w:rsid w:val="0043249B"/>
    <w:rsid w:val="004401F3"/>
    <w:rsid w:val="00440FE1"/>
    <w:rsid w:val="00441521"/>
    <w:rsid w:val="0044315F"/>
    <w:rsid w:val="00444B9A"/>
    <w:rsid w:val="00444C0C"/>
    <w:rsid w:val="00445BC7"/>
    <w:rsid w:val="0045124D"/>
    <w:rsid w:val="00451539"/>
    <w:rsid w:val="004522C3"/>
    <w:rsid w:val="00452948"/>
    <w:rsid w:val="00454148"/>
    <w:rsid w:val="004541C6"/>
    <w:rsid w:val="00454705"/>
    <w:rsid w:val="004552A7"/>
    <w:rsid w:val="00456529"/>
    <w:rsid w:val="004616DF"/>
    <w:rsid w:val="0046565C"/>
    <w:rsid w:val="0046617C"/>
    <w:rsid w:val="00466BFE"/>
    <w:rsid w:val="004676D9"/>
    <w:rsid w:val="00471C2D"/>
    <w:rsid w:val="0047250B"/>
    <w:rsid w:val="004729C2"/>
    <w:rsid w:val="00472BD3"/>
    <w:rsid w:val="00473E8E"/>
    <w:rsid w:val="00474FCC"/>
    <w:rsid w:val="00475965"/>
    <w:rsid w:val="00475BDB"/>
    <w:rsid w:val="00476C2D"/>
    <w:rsid w:val="00476D13"/>
    <w:rsid w:val="00477115"/>
    <w:rsid w:val="0048001E"/>
    <w:rsid w:val="00481FDF"/>
    <w:rsid w:val="0048491D"/>
    <w:rsid w:val="00485F89"/>
    <w:rsid w:val="0048647D"/>
    <w:rsid w:val="00486D2D"/>
    <w:rsid w:val="0048715C"/>
    <w:rsid w:val="0049052A"/>
    <w:rsid w:val="00491A9F"/>
    <w:rsid w:val="004932B6"/>
    <w:rsid w:val="0049379F"/>
    <w:rsid w:val="00494299"/>
    <w:rsid w:val="004948CE"/>
    <w:rsid w:val="00496978"/>
    <w:rsid w:val="00497A93"/>
    <w:rsid w:val="004A047E"/>
    <w:rsid w:val="004A13AE"/>
    <w:rsid w:val="004A3D4C"/>
    <w:rsid w:val="004A4FDF"/>
    <w:rsid w:val="004A5EDA"/>
    <w:rsid w:val="004B0566"/>
    <w:rsid w:val="004B0EE2"/>
    <w:rsid w:val="004B12B6"/>
    <w:rsid w:val="004B3068"/>
    <w:rsid w:val="004B50EA"/>
    <w:rsid w:val="004B562B"/>
    <w:rsid w:val="004B6A6B"/>
    <w:rsid w:val="004B776E"/>
    <w:rsid w:val="004B7B44"/>
    <w:rsid w:val="004C06DC"/>
    <w:rsid w:val="004C2B2D"/>
    <w:rsid w:val="004C428B"/>
    <w:rsid w:val="004C446E"/>
    <w:rsid w:val="004C4A2C"/>
    <w:rsid w:val="004C4CAB"/>
    <w:rsid w:val="004C54BF"/>
    <w:rsid w:val="004C5BAA"/>
    <w:rsid w:val="004C660A"/>
    <w:rsid w:val="004D087D"/>
    <w:rsid w:val="004D1E5D"/>
    <w:rsid w:val="004D3D6D"/>
    <w:rsid w:val="004D4206"/>
    <w:rsid w:val="004D537D"/>
    <w:rsid w:val="004D7C13"/>
    <w:rsid w:val="004E0536"/>
    <w:rsid w:val="004E38C5"/>
    <w:rsid w:val="004E5090"/>
    <w:rsid w:val="004E50E7"/>
    <w:rsid w:val="004E6E4A"/>
    <w:rsid w:val="004E7EB8"/>
    <w:rsid w:val="004F0CDE"/>
    <w:rsid w:val="004F138D"/>
    <w:rsid w:val="004F25CB"/>
    <w:rsid w:val="004F29DA"/>
    <w:rsid w:val="004F4168"/>
    <w:rsid w:val="004F46DC"/>
    <w:rsid w:val="004F51AF"/>
    <w:rsid w:val="004F6765"/>
    <w:rsid w:val="00501ED3"/>
    <w:rsid w:val="005021A6"/>
    <w:rsid w:val="00502D31"/>
    <w:rsid w:val="005077AE"/>
    <w:rsid w:val="00507F10"/>
    <w:rsid w:val="00510CE5"/>
    <w:rsid w:val="0051443B"/>
    <w:rsid w:val="00515651"/>
    <w:rsid w:val="00516FAA"/>
    <w:rsid w:val="0051707D"/>
    <w:rsid w:val="00521686"/>
    <w:rsid w:val="00521DEC"/>
    <w:rsid w:val="00522869"/>
    <w:rsid w:val="0052336C"/>
    <w:rsid w:val="00523C7F"/>
    <w:rsid w:val="00523D27"/>
    <w:rsid w:val="00524644"/>
    <w:rsid w:val="00526D3E"/>
    <w:rsid w:val="00527589"/>
    <w:rsid w:val="0053018F"/>
    <w:rsid w:val="00531767"/>
    <w:rsid w:val="00533B59"/>
    <w:rsid w:val="005345A0"/>
    <w:rsid w:val="00537B6A"/>
    <w:rsid w:val="0054023D"/>
    <w:rsid w:val="00541305"/>
    <w:rsid w:val="0054541B"/>
    <w:rsid w:val="00546801"/>
    <w:rsid w:val="005477C3"/>
    <w:rsid w:val="005503E6"/>
    <w:rsid w:val="00552EF2"/>
    <w:rsid w:val="005530C0"/>
    <w:rsid w:val="00555B4A"/>
    <w:rsid w:val="0056037D"/>
    <w:rsid w:val="00561425"/>
    <w:rsid w:val="005618A0"/>
    <w:rsid w:val="0056267D"/>
    <w:rsid w:val="00563389"/>
    <w:rsid w:val="0056401C"/>
    <w:rsid w:val="00564A7F"/>
    <w:rsid w:val="00564A84"/>
    <w:rsid w:val="00565531"/>
    <w:rsid w:val="00565996"/>
    <w:rsid w:val="00566C9A"/>
    <w:rsid w:val="00567200"/>
    <w:rsid w:val="005713F8"/>
    <w:rsid w:val="00572B19"/>
    <w:rsid w:val="00573AAF"/>
    <w:rsid w:val="005752E0"/>
    <w:rsid w:val="00575DC5"/>
    <w:rsid w:val="00576203"/>
    <w:rsid w:val="00576222"/>
    <w:rsid w:val="00577D61"/>
    <w:rsid w:val="00581752"/>
    <w:rsid w:val="00581F19"/>
    <w:rsid w:val="00583B51"/>
    <w:rsid w:val="0058603B"/>
    <w:rsid w:val="00590073"/>
    <w:rsid w:val="00590A4B"/>
    <w:rsid w:val="00592200"/>
    <w:rsid w:val="00597A80"/>
    <w:rsid w:val="005A012A"/>
    <w:rsid w:val="005A1A8E"/>
    <w:rsid w:val="005A27AF"/>
    <w:rsid w:val="005A3CEB"/>
    <w:rsid w:val="005A4055"/>
    <w:rsid w:val="005B2856"/>
    <w:rsid w:val="005B28FD"/>
    <w:rsid w:val="005B4362"/>
    <w:rsid w:val="005B6C0B"/>
    <w:rsid w:val="005C0422"/>
    <w:rsid w:val="005C2E45"/>
    <w:rsid w:val="005C55F9"/>
    <w:rsid w:val="005C5BFA"/>
    <w:rsid w:val="005C65C1"/>
    <w:rsid w:val="005D2609"/>
    <w:rsid w:val="005D3332"/>
    <w:rsid w:val="005D4EB5"/>
    <w:rsid w:val="005D6AC5"/>
    <w:rsid w:val="005E13ED"/>
    <w:rsid w:val="005E1EBA"/>
    <w:rsid w:val="005E5C40"/>
    <w:rsid w:val="005E73E7"/>
    <w:rsid w:val="005F0928"/>
    <w:rsid w:val="005F10A0"/>
    <w:rsid w:val="005F38C9"/>
    <w:rsid w:val="005F4810"/>
    <w:rsid w:val="005F76E1"/>
    <w:rsid w:val="005F774C"/>
    <w:rsid w:val="005F7813"/>
    <w:rsid w:val="0060181A"/>
    <w:rsid w:val="00604AB3"/>
    <w:rsid w:val="00604FDD"/>
    <w:rsid w:val="00607CB0"/>
    <w:rsid w:val="0061061E"/>
    <w:rsid w:val="006124A9"/>
    <w:rsid w:val="00613A8C"/>
    <w:rsid w:val="006152F5"/>
    <w:rsid w:val="00620B08"/>
    <w:rsid w:val="00620ED3"/>
    <w:rsid w:val="00621C2B"/>
    <w:rsid w:val="006254FB"/>
    <w:rsid w:val="0062627A"/>
    <w:rsid w:val="00627A3F"/>
    <w:rsid w:val="00630256"/>
    <w:rsid w:val="0063197D"/>
    <w:rsid w:val="006320CE"/>
    <w:rsid w:val="0063762F"/>
    <w:rsid w:val="006413EE"/>
    <w:rsid w:val="00641AAE"/>
    <w:rsid w:val="00645711"/>
    <w:rsid w:val="0064760C"/>
    <w:rsid w:val="00651173"/>
    <w:rsid w:val="006543C4"/>
    <w:rsid w:val="00654402"/>
    <w:rsid w:val="00654AEC"/>
    <w:rsid w:val="0065731E"/>
    <w:rsid w:val="006659A5"/>
    <w:rsid w:val="0067000D"/>
    <w:rsid w:val="006779B1"/>
    <w:rsid w:val="00677DD9"/>
    <w:rsid w:val="006812D1"/>
    <w:rsid w:val="00686444"/>
    <w:rsid w:val="00686CE6"/>
    <w:rsid w:val="0069006D"/>
    <w:rsid w:val="006915A4"/>
    <w:rsid w:val="0069227F"/>
    <w:rsid w:val="00692388"/>
    <w:rsid w:val="006942F0"/>
    <w:rsid w:val="0069555B"/>
    <w:rsid w:val="006974BD"/>
    <w:rsid w:val="006A00FE"/>
    <w:rsid w:val="006A0DC8"/>
    <w:rsid w:val="006A15E3"/>
    <w:rsid w:val="006A18C9"/>
    <w:rsid w:val="006A1CC7"/>
    <w:rsid w:val="006A333E"/>
    <w:rsid w:val="006A43DE"/>
    <w:rsid w:val="006A5783"/>
    <w:rsid w:val="006A7447"/>
    <w:rsid w:val="006B1499"/>
    <w:rsid w:val="006B1EF3"/>
    <w:rsid w:val="006B423C"/>
    <w:rsid w:val="006B44F0"/>
    <w:rsid w:val="006B506A"/>
    <w:rsid w:val="006B71E9"/>
    <w:rsid w:val="006C008F"/>
    <w:rsid w:val="006C0D59"/>
    <w:rsid w:val="006C5133"/>
    <w:rsid w:val="006C59A7"/>
    <w:rsid w:val="006C627F"/>
    <w:rsid w:val="006C75E9"/>
    <w:rsid w:val="006D0912"/>
    <w:rsid w:val="006D2D40"/>
    <w:rsid w:val="006D51AB"/>
    <w:rsid w:val="006D617B"/>
    <w:rsid w:val="006D6779"/>
    <w:rsid w:val="006D68FF"/>
    <w:rsid w:val="006E1EB5"/>
    <w:rsid w:val="006F01DA"/>
    <w:rsid w:val="006F0E6C"/>
    <w:rsid w:val="0070118A"/>
    <w:rsid w:val="00701367"/>
    <w:rsid w:val="007022E4"/>
    <w:rsid w:val="00702AA5"/>
    <w:rsid w:val="00703E12"/>
    <w:rsid w:val="0070444B"/>
    <w:rsid w:val="00706F1C"/>
    <w:rsid w:val="00707A89"/>
    <w:rsid w:val="00710599"/>
    <w:rsid w:val="00712C2B"/>
    <w:rsid w:val="00712F59"/>
    <w:rsid w:val="00713167"/>
    <w:rsid w:val="0071498D"/>
    <w:rsid w:val="00716B74"/>
    <w:rsid w:val="00716F3A"/>
    <w:rsid w:val="00717F13"/>
    <w:rsid w:val="007209AD"/>
    <w:rsid w:val="00720C93"/>
    <w:rsid w:val="00721669"/>
    <w:rsid w:val="007245DD"/>
    <w:rsid w:val="007273E2"/>
    <w:rsid w:val="00727DE5"/>
    <w:rsid w:val="00730E31"/>
    <w:rsid w:val="007317CA"/>
    <w:rsid w:val="00731967"/>
    <w:rsid w:val="00735870"/>
    <w:rsid w:val="00735D97"/>
    <w:rsid w:val="007373B3"/>
    <w:rsid w:val="007375A9"/>
    <w:rsid w:val="00737BE1"/>
    <w:rsid w:val="00740BF6"/>
    <w:rsid w:val="007453EE"/>
    <w:rsid w:val="0075006B"/>
    <w:rsid w:val="007503B1"/>
    <w:rsid w:val="00750871"/>
    <w:rsid w:val="00751271"/>
    <w:rsid w:val="00751A18"/>
    <w:rsid w:val="00752913"/>
    <w:rsid w:val="007539CA"/>
    <w:rsid w:val="007540DB"/>
    <w:rsid w:val="0075543A"/>
    <w:rsid w:val="0075672F"/>
    <w:rsid w:val="00757565"/>
    <w:rsid w:val="007615C6"/>
    <w:rsid w:val="00762FFF"/>
    <w:rsid w:val="00763102"/>
    <w:rsid w:val="0076429A"/>
    <w:rsid w:val="007649D0"/>
    <w:rsid w:val="00766017"/>
    <w:rsid w:val="00767E5B"/>
    <w:rsid w:val="007709C8"/>
    <w:rsid w:val="00772269"/>
    <w:rsid w:val="0077293D"/>
    <w:rsid w:val="007730CD"/>
    <w:rsid w:val="007740B1"/>
    <w:rsid w:val="00775112"/>
    <w:rsid w:val="007752FF"/>
    <w:rsid w:val="00775EFD"/>
    <w:rsid w:val="007762AA"/>
    <w:rsid w:val="00777894"/>
    <w:rsid w:val="007802D5"/>
    <w:rsid w:val="00780C83"/>
    <w:rsid w:val="007814B5"/>
    <w:rsid w:val="007814B6"/>
    <w:rsid w:val="007816BF"/>
    <w:rsid w:val="00782C61"/>
    <w:rsid w:val="00785FB4"/>
    <w:rsid w:val="007862EE"/>
    <w:rsid w:val="0079135A"/>
    <w:rsid w:val="00792445"/>
    <w:rsid w:val="00793724"/>
    <w:rsid w:val="00794212"/>
    <w:rsid w:val="00796285"/>
    <w:rsid w:val="00797147"/>
    <w:rsid w:val="007A17F8"/>
    <w:rsid w:val="007A1FD9"/>
    <w:rsid w:val="007A4E59"/>
    <w:rsid w:val="007A7603"/>
    <w:rsid w:val="007B2218"/>
    <w:rsid w:val="007B431C"/>
    <w:rsid w:val="007B5A93"/>
    <w:rsid w:val="007B6EB0"/>
    <w:rsid w:val="007C23DE"/>
    <w:rsid w:val="007C3DC1"/>
    <w:rsid w:val="007C5082"/>
    <w:rsid w:val="007D0CFA"/>
    <w:rsid w:val="007D114B"/>
    <w:rsid w:val="007D7E1C"/>
    <w:rsid w:val="007E02D6"/>
    <w:rsid w:val="007E03CB"/>
    <w:rsid w:val="007E0B76"/>
    <w:rsid w:val="007E0DBE"/>
    <w:rsid w:val="007E3D74"/>
    <w:rsid w:val="007E4F0C"/>
    <w:rsid w:val="007E7FF2"/>
    <w:rsid w:val="007F0758"/>
    <w:rsid w:val="007F4109"/>
    <w:rsid w:val="007F53CC"/>
    <w:rsid w:val="00800341"/>
    <w:rsid w:val="00802DDD"/>
    <w:rsid w:val="00803F1A"/>
    <w:rsid w:val="00804653"/>
    <w:rsid w:val="008102EE"/>
    <w:rsid w:val="00811BBD"/>
    <w:rsid w:val="00812A04"/>
    <w:rsid w:val="0081305E"/>
    <w:rsid w:val="00813695"/>
    <w:rsid w:val="0081527A"/>
    <w:rsid w:val="008170C0"/>
    <w:rsid w:val="0082118B"/>
    <w:rsid w:val="0082276C"/>
    <w:rsid w:val="008235E3"/>
    <w:rsid w:val="00824424"/>
    <w:rsid w:val="0082693A"/>
    <w:rsid w:val="0083063C"/>
    <w:rsid w:val="00832849"/>
    <w:rsid w:val="00832E2E"/>
    <w:rsid w:val="0083363A"/>
    <w:rsid w:val="00833650"/>
    <w:rsid w:val="00833912"/>
    <w:rsid w:val="00840DEB"/>
    <w:rsid w:val="00843625"/>
    <w:rsid w:val="008453DF"/>
    <w:rsid w:val="00847AC7"/>
    <w:rsid w:val="00853843"/>
    <w:rsid w:val="00853ADD"/>
    <w:rsid w:val="008575BF"/>
    <w:rsid w:val="00857847"/>
    <w:rsid w:val="008614F0"/>
    <w:rsid w:val="008621A5"/>
    <w:rsid w:val="0086255F"/>
    <w:rsid w:val="008630CF"/>
    <w:rsid w:val="0086318F"/>
    <w:rsid w:val="00865A62"/>
    <w:rsid w:val="0086600B"/>
    <w:rsid w:val="00867007"/>
    <w:rsid w:val="0086749A"/>
    <w:rsid w:val="00867FBE"/>
    <w:rsid w:val="0087378D"/>
    <w:rsid w:val="00873BC4"/>
    <w:rsid w:val="00874D4A"/>
    <w:rsid w:val="00876BD4"/>
    <w:rsid w:val="00881BA6"/>
    <w:rsid w:val="00881F56"/>
    <w:rsid w:val="00881FEE"/>
    <w:rsid w:val="00884959"/>
    <w:rsid w:val="008863E0"/>
    <w:rsid w:val="00886512"/>
    <w:rsid w:val="0088797F"/>
    <w:rsid w:val="0089007A"/>
    <w:rsid w:val="00891EFA"/>
    <w:rsid w:val="0089227E"/>
    <w:rsid w:val="008927AF"/>
    <w:rsid w:val="0089748F"/>
    <w:rsid w:val="00897955"/>
    <w:rsid w:val="008A099E"/>
    <w:rsid w:val="008A0CF3"/>
    <w:rsid w:val="008A1C3B"/>
    <w:rsid w:val="008A209F"/>
    <w:rsid w:val="008A3942"/>
    <w:rsid w:val="008A3BE3"/>
    <w:rsid w:val="008A484B"/>
    <w:rsid w:val="008B07E2"/>
    <w:rsid w:val="008B1920"/>
    <w:rsid w:val="008B1F0D"/>
    <w:rsid w:val="008B552A"/>
    <w:rsid w:val="008B5698"/>
    <w:rsid w:val="008B68DB"/>
    <w:rsid w:val="008B776D"/>
    <w:rsid w:val="008C3B0D"/>
    <w:rsid w:val="008C4C9E"/>
    <w:rsid w:val="008C65AD"/>
    <w:rsid w:val="008C67B4"/>
    <w:rsid w:val="008C7999"/>
    <w:rsid w:val="008D19AB"/>
    <w:rsid w:val="008D1B74"/>
    <w:rsid w:val="008D24CA"/>
    <w:rsid w:val="008D3FE6"/>
    <w:rsid w:val="008D40A6"/>
    <w:rsid w:val="008D4FCE"/>
    <w:rsid w:val="008D61C3"/>
    <w:rsid w:val="008E0811"/>
    <w:rsid w:val="008E13A7"/>
    <w:rsid w:val="008E19ED"/>
    <w:rsid w:val="008E1DDF"/>
    <w:rsid w:val="008E2F0E"/>
    <w:rsid w:val="008E4857"/>
    <w:rsid w:val="008E5D1B"/>
    <w:rsid w:val="008E71C1"/>
    <w:rsid w:val="008E7A1D"/>
    <w:rsid w:val="008F14BD"/>
    <w:rsid w:val="008F1673"/>
    <w:rsid w:val="008F1CA0"/>
    <w:rsid w:val="008F25A3"/>
    <w:rsid w:val="008F34DA"/>
    <w:rsid w:val="008F39BB"/>
    <w:rsid w:val="008F76DF"/>
    <w:rsid w:val="00901674"/>
    <w:rsid w:val="009022F4"/>
    <w:rsid w:val="00904363"/>
    <w:rsid w:val="00904BF3"/>
    <w:rsid w:val="009056F3"/>
    <w:rsid w:val="00905F4E"/>
    <w:rsid w:val="00911AD8"/>
    <w:rsid w:val="009122E9"/>
    <w:rsid w:val="0091287E"/>
    <w:rsid w:val="009134B9"/>
    <w:rsid w:val="009140AE"/>
    <w:rsid w:val="0092223C"/>
    <w:rsid w:val="009231D8"/>
    <w:rsid w:val="00923D5B"/>
    <w:rsid w:val="00923F43"/>
    <w:rsid w:val="00925E36"/>
    <w:rsid w:val="009273C3"/>
    <w:rsid w:val="00930513"/>
    <w:rsid w:val="009306D9"/>
    <w:rsid w:val="00930F87"/>
    <w:rsid w:val="00931098"/>
    <w:rsid w:val="0093460A"/>
    <w:rsid w:val="0093462A"/>
    <w:rsid w:val="009361BC"/>
    <w:rsid w:val="00936703"/>
    <w:rsid w:val="00936CD9"/>
    <w:rsid w:val="00936F55"/>
    <w:rsid w:val="00940256"/>
    <w:rsid w:val="009409CE"/>
    <w:rsid w:val="00940E65"/>
    <w:rsid w:val="009411A9"/>
    <w:rsid w:val="0094253D"/>
    <w:rsid w:val="00943096"/>
    <w:rsid w:val="0094392F"/>
    <w:rsid w:val="00945A6A"/>
    <w:rsid w:val="0094742A"/>
    <w:rsid w:val="0094CB52"/>
    <w:rsid w:val="00952AC8"/>
    <w:rsid w:val="0095449A"/>
    <w:rsid w:val="00954B2A"/>
    <w:rsid w:val="0096031D"/>
    <w:rsid w:val="00961679"/>
    <w:rsid w:val="00962A41"/>
    <w:rsid w:val="009630FB"/>
    <w:rsid w:val="009633C9"/>
    <w:rsid w:val="00965169"/>
    <w:rsid w:val="009652EA"/>
    <w:rsid w:val="009658F1"/>
    <w:rsid w:val="00967DE1"/>
    <w:rsid w:val="00967F6A"/>
    <w:rsid w:val="00971DC8"/>
    <w:rsid w:val="009724B1"/>
    <w:rsid w:val="00973F08"/>
    <w:rsid w:val="00974526"/>
    <w:rsid w:val="00974C31"/>
    <w:rsid w:val="00975EBA"/>
    <w:rsid w:val="00976B84"/>
    <w:rsid w:val="00981021"/>
    <w:rsid w:val="009825F8"/>
    <w:rsid w:val="00984F27"/>
    <w:rsid w:val="00985791"/>
    <w:rsid w:val="00985B52"/>
    <w:rsid w:val="00985DBB"/>
    <w:rsid w:val="00987BE0"/>
    <w:rsid w:val="00990A9C"/>
    <w:rsid w:val="0099115D"/>
    <w:rsid w:val="009916A0"/>
    <w:rsid w:val="009927E8"/>
    <w:rsid w:val="00992A87"/>
    <w:rsid w:val="00993A10"/>
    <w:rsid w:val="00995401"/>
    <w:rsid w:val="009966BD"/>
    <w:rsid w:val="009978C7"/>
    <w:rsid w:val="009A5A1E"/>
    <w:rsid w:val="009B1B55"/>
    <w:rsid w:val="009B1CF9"/>
    <w:rsid w:val="009B2963"/>
    <w:rsid w:val="009B36B0"/>
    <w:rsid w:val="009B4B04"/>
    <w:rsid w:val="009B5839"/>
    <w:rsid w:val="009B6CA4"/>
    <w:rsid w:val="009C1B5C"/>
    <w:rsid w:val="009C1E4B"/>
    <w:rsid w:val="009C2DD2"/>
    <w:rsid w:val="009C2EC6"/>
    <w:rsid w:val="009C361A"/>
    <w:rsid w:val="009C4A61"/>
    <w:rsid w:val="009C5770"/>
    <w:rsid w:val="009C5948"/>
    <w:rsid w:val="009C6C43"/>
    <w:rsid w:val="009D003E"/>
    <w:rsid w:val="009D02C8"/>
    <w:rsid w:val="009D095D"/>
    <w:rsid w:val="009D1FE2"/>
    <w:rsid w:val="009D3AA1"/>
    <w:rsid w:val="009D6383"/>
    <w:rsid w:val="009E0C8A"/>
    <w:rsid w:val="009E1564"/>
    <w:rsid w:val="009E19D9"/>
    <w:rsid w:val="009E265A"/>
    <w:rsid w:val="009E342C"/>
    <w:rsid w:val="009E3AD7"/>
    <w:rsid w:val="009E3C41"/>
    <w:rsid w:val="009E3FF2"/>
    <w:rsid w:val="009E45C5"/>
    <w:rsid w:val="009E53E6"/>
    <w:rsid w:val="009E6238"/>
    <w:rsid w:val="009E6975"/>
    <w:rsid w:val="009F0839"/>
    <w:rsid w:val="009F269F"/>
    <w:rsid w:val="009F2A6F"/>
    <w:rsid w:val="009F3F76"/>
    <w:rsid w:val="00A01261"/>
    <w:rsid w:val="00A01545"/>
    <w:rsid w:val="00A05183"/>
    <w:rsid w:val="00A05484"/>
    <w:rsid w:val="00A0664E"/>
    <w:rsid w:val="00A079E5"/>
    <w:rsid w:val="00A12CA0"/>
    <w:rsid w:val="00A133E2"/>
    <w:rsid w:val="00A13C36"/>
    <w:rsid w:val="00A14BE0"/>
    <w:rsid w:val="00A1752C"/>
    <w:rsid w:val="00A20351"/>
    <w:rsid w:val="00A220EA"/>
    <w:rsid w:val="00A23B43"/>
    <w:rsid w:val="00A24EFF"/>
    <w:rsid w:val="00A30144"/>
    <w:rsid w:val="00A32058"/>
    <w:rsid w:val="00A3403A"/>
    <w:rsid w:val="00A34B32"/>
    <w:rsid w:val="00A34EA0"/>
    <w:rsid w:val="00A370FA"/>
    <w:rsid w:val="00A40AB5"/>
    <w:rsid w:val="00A40D5E"/>
    <w:rsid w:val="00A43624"/>
    <w:rsid w:val="00A46D22"/>
    <w:rsid w:val="00A473D0"/>
    <w:rsid w:val="00A50936"/>
    <w:rsid w:val="00A50FAF"/>
    <w:rsid w:val="00A53CA1"/>
    <w:rsid w:val="00A5587E"/>
    <w:rsid w:val="00A574F7"/>
    <w:rsid w:val="00A608F9"/>
    <w:rsid w:val="00A61C96"/>
    <w:rsid w:val="00A62E88"/>
    <w:rsid w:val="00A65040"/>
    <w:rsid w:val="00A65C6B"/>
    <w:rsid w:val="00A666B1"/>
    <w:rsid w:val="00A67295"/>
    <w:rsid w:val="00A6767F"/>
    <w:rsid w:val="00A679C5"/>
    <w:rsid w:val="00A723C9"/>
    <w:rsid w:val="00A72A21"/>
    <w:rsid w:val="00A732A0"/>
    <w:rsid w:val="00A73BA2"/>
    <w:rsid w:val="00A743B0"/>
    <w:rsid w:val="00A80664"/>
    <w:rsid w:val="00A8321E"/>
    <w:rsid w:val="00A84244"/>
    <w:rsid w:val="00A845F5"/>
    <w:rsid w:val="00A8491B"/>
    <w:rsid w:val="00A849D2"/>
    <w:rsid w:val="00A93226"/>
    <w:rsid w:val="00A933D7"/>
    <w:rsid w:val="00A94927"/>
    <w:rsid w:val="00A95430"/>
    <w:rsid w:val="00A9604C"/>
    <w:rsid w:val="00AA012F"/>
    <w:rsid w:val="00AA128E"/>
    <w:rsid w:val="00AA1782"/>
    <w:rsid w:val="00AA1B92"/>
    <w:rsid w:val="00AA4628"/>
    <w:rsid w:val="00AA6AE2"/>
    <w:rsid w:val="00AA6C51"/>
    <w:rsid w:val="00AA7474"/>
    <w:rsid w:val="00AA7BF1"/>
    <w:rsid w:val="00AB0BE8"/>
    <w:rsid w:val="00AB0DBC"/>
    <w:rsid w:val="00AB16AB"/>
    <w:rsid w:val="00AB1E2F"/>
    <w:rsid w:val="00AB4D55"/>
    <w:rsid w:val="00AB50B7"/>
    <w:rsid w:val="00AB7943"/>
    <w:rsid w:val="00AC043D"/>
    <w:rsid w:val="00AC0BFC"/>
    <w:rsid w:val="00AC2111"/>
    <w:rsid w:val="00AC2244"/>
    <w:rsid w:val="00AC25D4"/>
    <w:rsid w:val="00AC31BE"/>
    <w:rsid w:val="00AC3C99"/>
    <w:rsid w:val="00AC4B1E"/>
    <w:rsid w:val="00AC5117"/>
    <w:rsid w:val="00AC5AB9"/>
    <w:rsid w:val="00AD0FE7"/>
    <w:rsid w:val="00AD530C"/>
    <w:rsid w:val="00AD5581"/>
    <w:rsid w:val="00AD5F43"/>
    <w:rsid w:val="00AD6186"/>
    <w:rsid w:val="00AD66AA"/>
    <w:rsid w:val="00AE23C5"/>
    <w:rsid w:val="00AE360A"/>
    <w:rsid w:val="00AE4765"/>
    <w:rsid w:val="00AE54B3"/>
    <w:rsid w:val="00AE6AE4"/>
    <w:rsid w:val="00AF0759"/>
    <w:rsid w:val="00AF07F2"/>
    <w:rsid w:val="00AF0935"/>
    <w:rsid w:val="00AF4285"/>
    <w:rsid w:val="00AF55D6"/>
    <w:rsid w:val="00AF5E96"/>
    <w:rsid w:val="00B00942"/>
    <w:rsid w:val="00B014EE"/>
    <w:rsid w:val="00B022FC"/>
    <w:rsid w:val="00B03649"/>
    <w:rsid w:val="00B11342"/>
    <w:rsid w:val="00B12803"/>
    <w:rsid w:val="00B14DE9"/>
    <w:rsid w:val="00B151AB"/>
    <w:rsid w:val="00B1548E"/>
    <w:rsid w:val="00B15643"/>
    <w:rsid w:val="00B16C29"/>
    <w:rsid w:val="00B17A60"/>
    <w:rsid w:val="00B17BED"/>
    <w:rsid w:val="00B23438"/>
    <w:rsid w:val="00B23ED9"/>
    <w:rsid w:val="00B248A2"/>
    <w:rsid w:val="00B2638B"/>
    <w:rsid w:val="00B30A80"/>
    <w:rsid w:val="00B33FB4"/>
    <w:rsid w:val="00B35A3E"/>
    <w:rsid w:val="00B37E34"/>
    <w:rsid w:val="00B40225"/>
    <w:rsid w:val="00B40A7D"/>
    <w:rsid w:val="00B40EC2"/>
    <w:rsid w:val="00B43CFF"/>
    <w:rsid w:val="00B43EBF"/>
    <w:rsid w:val="00B43EFA"/>
    <w:rsid w:val="00B45C60"/>
    <w:rsid w:val="00B462DE"/>
    <w:rsid w:val="00B46969"/>
    <w:rsid w:val="00B47404"/>
    <w:rsid w:val="00B4742E"/>
    <w:rsid w:val="00B52028"/>
    <w:rsid w:val="00B52C80"/>
    <w:rsid w:val="00B53938"/>
    <w:rsid w:val="00B53E7F"/>
    <w:rsid w:val="00B55065"/>
    <w:rsid w:val="00B57D3D"/>
    <w:rsid w:val="00B619B7"/>
    <w:rsid w:val="00B63B81"/>
    <w:rsid w:val="00B65555"/>
    <w:rsid w:val="00B66985"/>
    <w:rsid w:val="00B66E18"/>
    <w:rsid w:val="00B718F1"/>
    <w:rsid w:val="00B729AC"/>
    <w:rsid w:val="00B74724"/>
    <w:rsid w:val="00B7744A"/>
    <w:rsid w:val="00B77CC4"/>
    <w:rsid w:val="00B81704"/>
    <w:rsid w:val="00B81C33"/>
    <w:rsid w:val="00B82B5F"/>
    <w:rsid w:val="00B832AB"/>
    <w:rsid w:val="00B83DC3"/>
    <w:rsid w:val="00B8400C"/>
    <w:rsid w:val="00B85006"/>
    <w:rsid w:val="00B854EE"/>
    <w:rsid w:val="00B8558B"/>
    <w:rsid w:val="00B85F56"/>
    <w:rsid w:val="00B86C77"/>
    <w:rsid w:val="00B877A1"/>
    <w:rsid w:val="00B931F4"/>
    <w:rsid w:val="00BA0742"/>
    <w:rsid w:val="00BA0DE2"/>
    <w:rsid w:val="00BA18A6"/>
    <w:rsid w:val="00BA2F36"/>
    <w:rsid w:val="00BA781B"/>
    <w:rsid w:val="00BA7896"/>
    <w:rsid w:val="00BB0990"/>
    <w:rsid w:val="00BB57BC"/>
    <w:rsid w:val="00BC1020"/>
    <w:rsid w:val="00BC140F"/>
    <w:rsid w:val="00BC5454"/>
    <w:rsid w:val="00BC7AA4"/>
    <w:rsid w:val="00BD0249"/>
    <w:rsid w:val="00BD0A49"/>
    <w:rsid w:val="00BD0ACF"/>
    <w:rsid w:val="00BD17BD"/>
    <w:rsid w:val="00BD1A80"/>
    <w:rsid w:val="00BD1D62"/>
    <w:rsid w:val="00BD1FF1"/>
    <w:rsid w:val="00BD329F"/>
    <w:rsid w:val="00BE1BFF"/>
    <w:rsid w:val="00BE26E8"/>
    <w:rsid w:val="00BE3F16"/>
    <w:rsid w:val="00BE40C6"/>
    <w:rsid w:val="00BF1435"/>
    <w:rsid w:val="00BF37EA"/>
    <w:rsid w:val="00BF6109"/>
    <w:rsid w:val="00BF6AF8"/>
    <w:rsid w:val="00C00CD2"/>
    <w:rsid w:val="00C01AA8"/>
    <w:rsid w:val="00C02E02"/>
    <w:rsid w:val="00C03234"/>
    <w:rsid w:val="00C05A08"/>
    <w:rsid w:val="00C07AD2"/>
    <w:rsid w:val="00C07BE9"/>
    <w:rsid w:val="00C138EA"/>
    <w:rsid w:val="00C140D7"/>
    <w:rsid w:val="00C15894"/>
    <w:rsid w:val="00C168A0"/>
    <w:rsid w:val="00C16D97"/>
    <w:rsid w:val="00C220BD"/>
    <w:rsid w:val="00C24295"/>
    <w:rsid w:val="00C24C61"/>
    <w:rsid w:val="00C30E9B"/>
    <w:rsid w:val="00C33EED"/>
    <w:rsid w:val="00C3533C"/>
    <w:rsid w:val="00C3592B"/>
    <w:rsid w:val="00C36416"/>
    <w:rsid w:val="00C41F7A"/>
    <w:rsid w:val="00C51AB2"/>
    <w:rsid w:val="00C54553"/>
    <w:rsid w:val="00C55827"/>
    <w:rsid w:val="00C60B75"/>
    <w:rsid w:val="00C62AE5"/>
    <w:rsid w:val="00C62C57"/>
    <w:rsid w:val="00C64C83"/>
    <w:rsid w:val="00C64EAD"/>
    <w:rsid w:val="00C674C9"/>
    <w:rsid w:val="00C73F30"/>
    <w:rsid w:val="00C7D7F7"/>
    <w:rsid w:val="00C805F4"/>
    <w:rsid w:val="00C81046"/>
    <w:rsid w:val="00C8218F"/>
    <w:rsid w:val="00C82D1C"/>
    <w:rsid w:val="00C837A5"/>
    <w:rsid w:val="00C84CE7"/>
    <w:rsid w:val="00C84D03"/>
    <w:rsid w:val="00C85FAF"/>
    <w:rsid w:val="00C86DAD"/>
    <w:rsid w:val="00C90764"/>
    <w:rsid w:val="00C9603A"/>
    <w:rsid w:val="00C9682A"/>
    <w:rsid w:val="00C96AD7"/>
    <w:rsid w:val="00C97D31"/>
    <w:rsid w:val="00CA2A38"/>
    <w:rsid w:val="00CA3E08"/>
    <w:rsid w:val="00CA5B9F"/>
    <w:rsid w:val="00CA6748"/>
    <w:rsid w:val="00CB0736"/>
    <w:rsid w:val="00CB240E"/>
    <w:rsid w:val="00CB272E"/>
    <w:rsid w:val="00CB3FAE"/>
    <w:rsid w:val="00CC3AE1"/>
    <w:rsid w:val="00CC534B"/>
    <w:rsid w:val="00CC72F3"/>
    <w:rsid w:val="00CD1635"/>
    <w:rsid w:val="00CD191F"/>
    <w:rsid w:val="00CD2C4E"/>
    <w:rsid w:val="00CD6787"/>
    <w:rsid w:val="00CD6EF8"/>
    <w:rsid w:val="00CE0A3D"/>
    <w:rsid w:val="00CE1CA3"/>
    <w:rsid w:val="00CE27EA"/>
    <w:rsid w:val="00CE2CA6"/>
    <w:rsid w:val="00CE6914"/>
    <w:rsid w:val="00CE7CB0"/>
    <w:rsid w:val="00CF134E"/>
    <w:rsid w:val="00CF4600"/>
    <w:rsid w:val="00CF5CFC"/>
    <w:rsid w:val="00CF71C4"/>
    <w:rsid w:val="00D007D8"/>
    <w:rsid w:val="00D0120E"/>
    <w:rsid w:val="00D012E9"/>
    <w:rsid w:val="00D019A7"/>
    <w:rsid w:val="00D02E71"/>
    <w:rsid w:val="00D128F2"/>
    <w:rsid w:val="00D12B22"/>
    <w:rsid w:val="00D13FEC"/>
    <w:rsid w:val="00D1411D"/>
    <w:rsid w:val="00D1431F"/>
    <w:rsid w:val="00D15C94"/>
    <w:rsid w:val="00D15EA6"/>
    <w:rsid w:val="00D169E0"/>
    <w:rsid w:val="00D17625"/>
    <w:rsid w:val="00D2419E"/>
    <w:rsid w:val="00D26E25"/>
    <w:rsid w:val="00D3235E"/>
    <w:rsid w:val="00D34D28"/>
    <w:rsid w:val="00D362AD"/>
    <w:rsid w:val="00D3645C"/>
    <w:rsid w:val="00D36EDD"/>
    <w:rsid w:val="00D41D73"/>
    <w:rsid w:val="00D42774"/>
    <w:rsid w:val="00D469AF"/>
    <w:rsid w:val="00D5237E"/>
    <w:rsid w:val="00D530A2"/>
    <w:rsid w:val="00D538FB"/>
    <w:rsid w:val="00D53AD0"/>
    <w:rsid w:val="00D5443D"/>
    <w:rsid w:val="00D57026"/>
    <w:rsid w:val="00D610EF"/>
    <w:rsid w:val="00D62FFE"/>
    <w:rsid w:val="00D63F91"/>
    <w:rsid w:val="00D6420A"/>
    <w:rsid w:val="00D65565"/>
    <w:rsid w:val="00D65C14"/>
    <w:rsid w:val="00D66B6E"/>
    <w:rsid w:val="00D710C1"/>
    <w:rsid w:val="00D7178E"/>
    <w:rsid w:val="00D729C4"/>
    <w:rsid w:val="00D7317D"/>
    <w:rsid w:val="00D73772"/>
    <w:rsid w:val="00D737AF"/>
    <w:rsid w:val="00D772B0"/>
    <w:rsid w:val="00D77A5F"/>
    <w:rsid w:val="00D805C8"/>
    <w:rsid w:val="00D808D6"/>
    <w:rsid w:val="00D8267B"/>
    <w:rsid w:val="00D86672"/>
    <w:rsid w:val="00D92242"/>
    <w:rsid w:val="00D93404"/>
    <w:rsid w:val="00D95741"/>
    <w:rsid w:val="00D959E4"/>
    <w:rsid w:val="00D97D9C"/>
    <w:rsid w:val="00DA006F"/>
    <w:rsid w:val="00DA20DE"/>
    <w:rsid w:val="00DA3693"/>
    <w:rsid w:val="00DA4DDB"/>
    <w:rsid w:val="00DA5D89"/>
    <w:rsid w:val="00DA70DF"/>
    <w:rsid w:val="00DB2908"/>
    <w:rsid w:val="00DB7072"/>
    <w:rsid w:val="00DC42D4"/>
    <w:rsid w:val="00DC4932"/>
    <w:rsid w:val="00DC5102"/>
    <w:rsid w:val="00DC596A"/>
    <w:rsid w:val="00DC7437"/>
    <w:rsid w:val="00DD1A40"/>
    <w:rsid w:val="00DD2215"/>
    <w:rsid w:val="00DD3A50"/>
    <w:rsid w:val="00DD56D6"/>
    <w:rsid w:val="00DD72AA"/>
    <w:rsid w:val="00DE0E8B"/>
    <w:rsid w:val="00DE1DD8"/>
    <w:rsid w:val="00DE5E18"/>
    <w:rsid w:val="00DE615D"/>
    <w:rsid w:val="00DF21D2"/>
    <w:rsid w:val="00DF4145"/>
    <w:rsid w:val="00DF4959"/>
    <w:rsid w:val="00DF5AB7"/>
    <w:rsid w:val="00DF72A6"/>
    <w:rsid w:val="00E02E17"/>
    <w:rsid w:val="00E04A85"/>
    <w:rsid w:val="00E050CB"/>
    <w:rsid w:val="00E05222"/>
    <w:rsid w:val="00E06323"/>
    <w:rsid w:val="00E12448"/>
    <w:rsid w:val="00E12567"/>
    <w:rsid w:val="00E12E3A"/>
    <w:rsid w:val="00E13166"/>
    <w:rsid w:val="00E13A51"/>
    <w:rsid w:val="00E14194"/>
    <w:rsid w:val="00E1478B"/>
    <w:rsid w:val="00E148E4"/>
    <w:rsid w:val="00E15215"/>
    <w:rsid w:val="00E15705"/>
    <w:rsid w:val="00E15941"/>
    <w:rsid w:val="00E226AF"/>
    <w:rsid w:val="00E231A8"/>
    <w:rsid w:val="00E25E27"/>
    <w:rsid w:val="00E321CB"/>
    <w:rsid w:val="00E3236E"/>
    <w:rsid w:val="00E33955"/>
    <w:rsid w:val="00E347D6"/>
    <w:rsid w:val="00E35872"/>
    <w:rsid w:val="00E36CA1"/>
    <w:rsid w:val="00E41395"/>
    <w:rsid w:val="00E45188"/>
    <w:rsid w:val="00E50314"/>
    <w:rsid w:val="00E51921"/>
    <w:rsid w:val="00E522C0"/>
    <w:rsid w:val="00E54A6A"/>
    <w:rsid w:val="00E6175D"/>
    <w:rsid w:val="00E625A8"/>
    <w:rsid w:val="00E62737"/>
    <w:rsid w:val="00E62A80"/>
    <w:rsid w:val="00E67095"/>
    <w:rsid w:val="00E67413"/>
    <w:rsid w:val="00E67652"/>
    <w:rsid w:val="00E7000F"/>
    <w:rsid w:val="00E70642"/>
    <w:rsid w:val="00E7130E"/>
    <w:rsid w:val="00E75D1F"/>
    <w:rsid w:val="00E81DFE"/>
    <w:rsid w:val="00E82455"/>
    <w:rsid w:val="00E84A0C"/>
    <w:rsid w:val="00E904E8"/>
    <w:rsid w:val="00E90F78"/>
    <w:rsid w:val="00E91037"/>
    <w:rsid w:val="00E94E42"/>
    <w:rsid w:val="00E950A6"/>
    <w:rsid w:val="00E9523F"/>
    <w:rsid w:val="00EA2AC9"/>
    <w:rsid w:val="00EA2BC0"/>
    <w:rsid w:val="00EA3EDA"/>
    <w:rsid w:val="00EA4FF4"/>
    <w:rsid w:val="00EA5B8D"/>
    <w:rsid w:val="00EA6547"/>
    <w:rsid w:val="00EB0A4D"/>
    <w:rsid w:val="00EB153A"/>
    <w:rsid w:val="00EB157E"/>
    <w:rsid w:val="00EB1E25"/>
    <w:rsid w:val="00EB4DAB"/>
    <w:rsid w:val="00EB52FA"/>
    <w:rsid w:val="00EC212F"/>
    <w:rsid w:val="00EC2922"/>
    <w:rsid w:val="00EC2E73"/>
    <w:rsid w:val="00EC3FB2"/>
    <w:rsid w:val="00EC772E"/>
    <w:rsid w:val="00ED0042"/>
    <w:rsid w:val="00ED1D51"/>
    <w:rsid w:val="00ED1EE8"/>
    <w:rsid w:val="00ED67C3"/>
    <w:rsid w:val="00ED7CE6"/>
    <w:rsid w:val="00EE016E"/>
    <w:rsid w:val="00EE0D09"/>
    <w:rsid w:val="00EE2441"/>
    <w:rsid w:val="00EE2CB7"/>
    <w:rsid w:val="00EE2D7C"/>
    <w:rsid w:val="00EE3381"/>
    <w:rsid w:val="00EE623F"/>
    <w:rsid w:val="00EE663A"/>
    <w:rsid w:val="00EE6F3F"/>
    <w:rsid w:val="00EE7DAF"/>
    <w:rsid w:val="00EF06F3"/>
    <w:rsid w:val="00EF33DA"/>
    <w:rsid w:val="00EF383C"/>
    <w:rsid w:val="00EF3CC4"/>
    <w:rsid w:val="00EF5D0C"/>
    <w:rsid w:val="00EF5F4F"/>
    <w:rsid w:val="00F023D8"/>
    <w:rsid w:val="00F02728"/>
    <w:rsid w:val="00F034DC"/>
    <w:rsid w:val="00F0590D"/>
    <w:rsid w:val="00F068B4"/>
    <w:rsid w:val="00F07D02"/>
    <w:rsid w:val="00F105E4"/>
    <w:rsid w:val="00F107AD"/>
    <w:rsid w:val="00F12FE9"/>
    <w:rsid w:val="00F14818"/>
    <w:rsid w:val="00F1541E"/>
    <w:rsid w:val="00F16129"/>
    <w:rsid w:val="00F163A6"/>
    <w:rsid w:val="00F17E3A"/>
    <w:rsid w:val="00F20B66"/>
    <w:rsid w:val="00F23B55"/>
    <w:rsid w:val="00F245EB"/>
    <w:rsid w:val="00F355EF"/>
    <w:rsid w:val="00F37D81"/>
    <w:rsid w:val="00F40B73"/>
    <w:rsid w:val="00F419D2"/>
    <w:rsid w:val="00F41D19"/>
    <w:rsid w:val="00F433B8"/>
    <w:rsid w:val="00F50D37"/>
    <w:rsid w:val="00F52239"/>
    <w:rsid w:val="00F53EEB"/>
    <w:rsid w:val="00F5468D"/>
    <w:rsid w:val="00F55F32"/>
    <w:rsid w:val="00F55F5E"/>
    <w:rsid w:val="00F5670D"/>
    <w:rsid w:val="00F57223"/>
    <w:rsid w:val="00F57B79"/>
    <w:rsid w:val="00F610DF"/>
    <w:rsid w:val="00F63034"/>
    <w:rsid w:val="00F64A4E"/>
    <w:rsid w:val="00F65FED"/>
    <w:rsid w:val="00F710D8"/>
    <w:rsid w:val="00F7298E"/>
    <w:rsid w:val="00F76A61"/>
    <w:rsid w:val="00F76C0F"/>
    <w:rsid w:val="00F806D3"/>
    <w:rsid w:val="00F80A7C"/>
    <w:rsid w:val="00F82960"/>
    <w:rsid w:val="00F83B27"/>
    <w:rsid w:val="00F840DC"/>
    <w:rsid w:val="00F840FA"/>
    <w:rsid w:val="00F85727"/>
    <w:rsid w:val="00F857F2"/>
    <w:rsid w:val="00F9075E"/>
    <w:rsid w:val="00F9161E"/>
    <w:rsid w:val="00F92142"/>
    <w:rsid w:val="00F93FD3"/>
    <w:rsid w:val="00F94551"/>
    <w:rsid w:val="00F945D5"/>
    <w:rsid w:val="00F95F53"/>
    <w:rsid w:val="00F976EC"/>
    <w:rsid w:val="00FA0033"/>
    <w:rsid w:val="00FA140B"/>
    <w:rsid w:val="00FA2A51"/>
    <w:rsid w:val="00FA2DCA"/>
    <w:rsid w:val="00FA3B7E"/>
    <w:rsid w:val="00FA44B0"/>
    <w:rsid w:val="00FB4E07"/>
    <w:rsid w:val="00FB5089"/>
    <w:rsid w:val="00FB6B50"/>
    <w:rsid w:val="00FB6CD1"/>
    <w:rsid w:val="00FB7181"/>
    <w:rsid w:val="00FB789D"/>
    <w:rsid w:val="00FB78B8"/>
    <w:rsid w:val="00FC0A43"/>
    <w:rsid w:val="00FC237C"/>
    <w:rsid w:val="00FC34FE"/>
    <w:rsid w:val="00FC4914"/>
    <w:rsid w:val="00FC5D92"/>
    <w:rsid w:val="00FC6D84"/>
    <w:rsid w:val="00FC722B"/>
    <w:rsid w:val="00FC769C"/>
    <w:rsid w:val="00FD012B"/>
    <w:rsid w:val="00FD0A17"/>
    <w:rsid w:val="00FD0CF9"/>
    <w:rsid w:val="00FD0D58"/>
    <w:rsid w:val="00FD4629"/>
    <w:rsid w:val="00FD49D3"/>
    <w:rsid w:val="00FD5740"/>
    <w:rsid w:val="00FD7097"/>
    <w:rsid w:val="00FD795F"/>
    <w:rsid w:val="00FD7B44"/>
    <w:rsid w:val="00FD7CF0"/>
    <w:rsid w:val="00FE0890"/>
    <w:rsid w:val="00FE103F"/>
    <w:rsid w:val="00FE2C0A"/>
    <w:rsid w:val="00FE6232"/>
    <w:rsid w:val="00FE6C18"/>
    <w:rsid w:val="00FF0F79"/>
    <w:rsid w:val="00FF1B33"/>
    <w:rsid w:val="00FF2649"/>
    <w:rsid w:val="00FF29FB"/>
    <w:rsid w:val="00FF2C9D"/>
    <w:rsid w:val="00FF2F2F"/>
    <w:rsid w:val="00FF4979"/>
    <w:rsid w:val="012B0609"/>
    <w:rsid w:val="030C1B68"/>
    <w:rsid w:val="03315E35"/>
    <w:rsid w:val="03D37806"/>
    <w:rsid w:val="03E4F32C"/>
    <w:rsid w:val="045CD71B"/>
    <w:rsid w:val="04B5CCA1"/>
    <w:rsid w:val="0559FCD3"/>
    <w:rsid w:val="05B42005"/>
    <w:rsid w:val="06D3E7BE"/>
    <w:rsid w:val="070A410F"/>
    <w:rsid w:val="0717ACA4"/>
    <w:rsid w:val="07EE37AC"/>
    <w:rsid w:val="087FAD6E"/>
    <w:rsid w:val="091D9BB0"/>
    <w:rsid w:val="09231FDA"/>
    <w:rsid w:val="09287095"/>
    <w:rsid w:val="0972A618"/>
    <w:rsid w:val="098F1D7C"/>
    <w:rsid w:val="0A0DF130"/>
    <w:rsid w:val="0B81C745"/>
    <w:rsid w:val="0BE55B25"/>
    <w:rsid w:val="0C7EB1A6"/>
    <w:rsid w:val="0D21AAF7"/>
    <w:rsid w:val="0DB2FE73"/>
    <w:rsid w:val="0F7B7D24"/>
    <w:rsid w:val="1194EE36"/>
    <w:rsid w:val="1289745D"/>
    <w:rsid w:val="1292F713"/>
    <w:rsid w:val="139DB6E7"/>
    <w:rsid w:val="14499E7F"/>
    <w:rsid w:val="1468A71B"/>
    <w:rsid w:val="152A3F3E"/>
    <w:rsid w:val="16E49FF5"/>
    <w:rsid w:val="1721D58D"/>
    <w:rsid w:val="17540713"/>
    <w:rsid w:val="178AACD4"/>
    <w:rsid w:val="18F0FC46"/>
    <w:rsid w:val="1A874CE1"/>
    <w:rsid w:val="1AAC15E4"/>
    <w:rsid w:val="1B4913C2"/>
    <w:rsid w:val="1C37F94A"/>
    <w:rsid w:val="1E580767"/>
    <w:rsid w:val="1E96794C"/>
    <w:rsid w:val="1F30D69A"/>
    <w:rsid w:val="1F675FED"/>
    <w:rsid w:val="1F7C2E31"/>
    <w:rsid w:val="209EB80E"/>
    <w:rsid w:val="218C08FA"/>
    <w:rsid w:val="21E1D81E"/>
    <w:rsid w:val="22DA7681"/>
    <w:rsid w:val="2445E0BD"/>
    <w:rsid w:val="25BDDDBB"/>
    <w:rsid w:val="25D1C105"/>
    <w:rsid w:val="26074817"/>
    <w:rsid w:val="28FBB77D"/>
    <w:rsid w:val="29EF688E"/>
    <w:rsid w:val="2AAAF0A3"/>
    <w:rsid w:val="2C69F6D2"/>
    <w:rsid w:val="2D17ACF9"/>
    <w:rsid w:val="2DE74A69"/>
    <w:rsid w:val="2E2317E7"/>
    <w:rsid w:val="2E929174"/>
    <w:rsid w:val="2EEB59B0"/>
    <w:rsid w:val="3047ACC4"/>
    <w:rsid w:val="30892500"/>
    <w:rsid w:val="30DBFEBC"/>
    <w:rsid w:val="30E44711"/>
    <w:rsid w:val="32B64476"/>
    <w:rsid w:val="333D4BEF"/>
    <w:rsid w:val="34110A4E"/>
    <w:rsid w:val="3442FB3D"/>
    <w:rsid w:val="35B505B2"/>
    <w:rsid w:val="36C89E45"/>
    <w:rsid w:val="36CFB1FE"/>
    <w:rsid w:val="37609048"/>
    <w:rsid w:val="37FCEA70"/>
    <w:rsid w:val="38493671"/>
    <w:rsid w:val="38796337"/>
    <w:rsid w:val="38A612AA"/>
    <w:rsid w:val="38A8952D"/>
    <w:rsid w:val="38AFC2F6"/>
    <w:rsid w:val="38BC4228"/>
    <w:rsid w:val="391029FA"/>
    <w:rsid w:val="3A07899C"/>
    <w:rsid w:val="3C280CD1"/>
    <w:rsid w:val="3D2E4F28"/>
    <w:rsid w:val="3D41D03C"/>
    <w:rsid w:val="3D90AAAC"/>
    <w:rsid w:val="3DDA35E1"/>
    <w:rsid w:val="3DDE2091"/>
    <w:rsid w:val="3EC980B3"/>
    <w:rsid w:val="3F32CFCD"/>
    <w:rsid w:val="3F3A929E"/>
    <w:rsid w:val="3F87CE92"/>
    <w:rsid w:val="40003601"/>
    <w:rsid w:val="409927E4"/>
    <w:rsid w:val="41B40C43"/>
    <w:rsid w:val="443B9CED"/>
    <w:rsid w:val="453872EE"/>
    <w:rsid w:val="456095E6"/>
    <w:rsid w:val="4605C4BF"/>
    <w:rsid w:val="471894C6"/>
    <w:rsid w:val="481DD27D"/>
    <w:rsid w:val="482F1B71"/>
    <w:rsid w:val="48C423FA"/>
    <w:rsid w:val="48F638F3"/>
    <w:rsid w:val="49169525"/>
    <w:rsid w:val="49AE2B1F"/>
    <w:rsid w:val="4A05FD7F"/>
    <w:rsid w:val="4B084FD8"/>
    <w:rsid w:val="4C0DE6F8"/>
    <w:rsid w:val="4C29FA4F"/>
    <w:rsid w:val="4DE3AE55"/>
    <w:rsid w:val="4E62FBDE"/>
    <w:rsid w:val="4F04BCD2"/>
    <w:rsid w:val="503A6993"/>
    <w:rsid w:val="50996F57"/>
    <w:rsid w:val="5203FD59"/>
    <w:rsid w:val="5214BCE7"/>
    <w:rsid w:val="521BE930"/>
    <w:rsid w:val="52B7B460"/>
    <w:rsid w:val="5344874B"/>
    <w:rsid w:val="5470C6F4"/>
    <w:rsid w:val="54AC3CC6"/>
    <w:rsid w:val="55BE24DC"/>
    <w:rsid w:val="5647AA08"/>
    <w:rsid w:val="5692CDB6"/>
    <w:rsid w:val="5696CCFF"/>
    <w:rsid w:val="56DAD603"/>
    <w:rsid w:val="572730AC"/>
    <w:rsid w:val="57BE3231"/>
    <w:rsid w:val="588F478F"/>
    <w:rsid w:val="5A7A7072"/>
    <w:rsid w:val="5C136D03"/>
    <w:rsid w:val="5D3CD662"/>
    <w:rsid w:val="5E4157C1"/>
    <w:rsid w:val="5E88537D"/>
    <w:rsid w:val="5F3869AF"/>
    <w:rsid w:val="5FBA0560"/>
    <w:rsid w:val="602423DE"/>
    <w:rsid w:val="61131549"/>
    <w:rsid w:val="61A9DC78"/>
    <w:rsid w:val="624E2B40"/>
    <w:rsid w:val="626F205D"/>
    <w:rsid w:val="6310075E"/>
    <w:rsid w:val="635BC4A0"/>
    <w:rsid w:val="63B8CFA8"/>
    <w:rsid w:val="642B21D4"/>
    <w:rsid w:val="64F79501"/>
    <w:rsid w:val="64FEA0AB"/>
    <w:rsid w:val="6526D45B"/>
    <w:rsid w:val="652B93DD"/>
    <w:rsid w:val="655C287F"/>
    <w:rsid w:val="6590493E"/>
    <w:rsid w:val="66D7B4B7"/>
    <w:rsid w:val="68481F6A"/>
    <w:rsid w:val="686BF5C3"/>
    <w:rsid w:val="68D38286"/>
    <w:rsid w:val="69EB0129"/>
    <w:rsid w:val="6A5477C8"/>
    <w:rsid w:val="6A6AAACD"/>
    <w:rsid w:val="6B955106"/>
    <w:rsid w:val="6C24CD8F"/>
    <w:rsid w:val="6C332E68"/>
    <w:rsid w:val="6C861EA1"/>
    <w:rsid w:val="6CCB9BEB"/>
    <w:rsid w:val="6D0A8D49"/>
    <w:rsid w:val="6D903EE1"/>
    <w:rsid w:val="6E2B6F24"/>
    <w:rsid w:val="6E58B264"/>
    <w:rsid w:val="6F874E52"/>
    <w:rsid w:val="7065CCD1"/>
    <w:rsid w:val="70962B6C"/>
    <w:rsid w:val="71253C34"/>
    <w:rsid w:val="71FAC49C"/>
    <w:rsid w:val="72E96D2D"/>
    <w:rsid w:val="7367B9DF"/>
    <w:rsid w:val="73C79A87"/>
    <w:rsid w:val="74BC203B"/>
    <w:rsid w:val="75BD811F"/>
    <w:rsid w:val="7617FCD2"/>
    <w:rsid w:val="76CDCD30"/>
    <w:rsid w:val="77F8C422"/>
    <w:rsid w:val="78B161DA"/>
    <w:rsid w:val="7A103956"/>
    <w:rsid w:val="7A170DD0"/>
    <w:rsid w:val="7B0B5777"/>
    <w:rsid w:val="7B0CFC76"/>
    <w:rsid w:val="7D370E1E"/>
    <w:rsid w:val="7E78445E"/>
    <w:rsid w:val="7EE7EB2B"/>
    <w:rsid w:val="7F1D8F45"/>
    <w:rsid w:val="7F2678EA"/>
    <w:rsid w:val="7F2B121E"/>
    <w:rsid w:val="7F43A742"/>
    <w:rsid w:val="7F9A1A23"/>
    <w:rsid w:val="7FD0B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8B5AD"/>
  <w15:chartTrackingRefBased/>
  <w15:docId w15:val="{EA445B0C-EBC8-C344-B5C8-79A8019D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2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2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2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2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65A"/>
    <w:rPr>
      <w:rFonts w:eastAsiaTheme="majorEastAsia" w:cstheme="majorBidi"/>
      <w:color w:val="272727" w:themeColor="text1" w:themeTint="D8"/>
    </w:rPr>
  </w:style>
  <w:style w:type="paragraph" w:styleId="Title">
    <w:name w:val="Title"/>
    <w:basedOn w:val="Normal"/>
    <w:next w:val="Normal"/>
    <w:link w:val="TitleChar"/>
    <w:uiPriority w:val="10"/>
    <w:qFormat/>
    <w:rsid w:val="009E2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65A"/>
    <w:pPr>
      <w:spacing w:before="160"/>
      <w:jc w:val="center"/>
    </w:pPr>
    <w:rPr>
      <w:i/>
      <w:iCs/>
      <w:color w:val="404040" w:themeColor="text1" w:themeTint="BF"/>
    </w:rPr>
  </w:style>
  <w:style w:type="character" w:customStyle="1" w:styleId="QuoteChar">
    <w:name w:val="Quote Char"/>
    <w:basedOn w:val="DefaultParagraphFont"/>
    <w:link w:val="Quote"/>
    <w:uiPriority w:val="29"/>
    <w:rsid w:val="009E265A"/>
    <w:rPr>
      <w:i/>
      <w:iCs/>
      <w:color w:val="404040" w:themeColor="text1" w:themeTint="BF"/>
    </w:rPr>
  </w:style>
  <w:style w:type="paragraph" w:styleId="ListParagraph">
    <w:name w:val="List Paragraph"/>
    <w:basedOn w:val="Normal"/>
    <w:uiPriority w:val="34"/>
    <w:qFormat/>
    <w:rsid w:val="009E265A"/>
    <w:pPr>
      <w:ind w:left="720"/>
      <w:contextualSpacing/>
    </w:pPr>
  </w:style>
  <w:style w:type="character" w:styleId="IntenseEmphasis">
    <w:name w:val="Intense Emphasis"/>
    <w:basedOn w:val="DefaultParagraphFont"/>
    <w:uiPriority w:val="21"/>
    <w:qFormat/>
    <w:rsid w:val="009E265A"/>
    <w:rPr>
      <w:i/>
      <w:iCs/>
      <w:color w:val="0F4761" w:themeColor="accent1" w:themeShade="BF"/>
    </w:rPr>
  </w:style>
  <w:style w:type="paragraph" w:styleId="IntenseQuote">
    <w:name w:val="Intense Quote"/>
    <w:basedOn w:val="Normal"/>
    <w:next w:val="Normal"/>
    <w:link w:val="IntenseQuoteChar"/>
    <w:uiPriority w:val="30"/>
    <w:qFormat/>
    <w:rsid w:val="009E2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65A"/>
    <w:rPr>
      <w:i/>
      <w:iCs/>
      <w:color w:val="0F4761" w:themeColor="accent1" w:themeShade="BF"/>
    </w:rPr>
  </w:style>
  <w:style w:type="character" w:styleId="IntenseReference">
    <w:name w:val="Intense Reference"/>
    <w:basedOn w:val="DefaultParagraphFont"/>
    <w:uiPriority w:val="32"/>
    <w:qFormat/>
    <w:rsid w:val="009E265A"/>
    <w:rPr>
      <w:b/>
      <w:bCs/>
      <w:smallCaps/>
      <w:color w:val="0F4761" w:themeColor="accent1" w:themeShade="BF"/>
      <w:spacing w:val="5"/>
    </w:rPr>
  </w:style>
  <w:style w:type="paragraph" w:styleId="TOCHeading">
    <w:name w:val="TOC Heading"/>
    <w:basedOn w:val="Heading1"/>
    <w:next w:val="Normal"/>
    <w:uiPriority w:val="39"/>
    <w:unhideWhenUsed/>
    <w:qFormat/>
    <w:rsid w:val="00FE623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20531"/>
    <w:pPr>
      <w:spacing w:after="100"/>
    </w:pPr>
  </w:style>
  <w:style w:type="character" w:styleId="Hyperlink">
    <w:name w:val="Hyperlink"/>
    <w:basedOn w:val="DefaultParagraphFont"/>
    <w:uiPriority w:val="99"/>
    <w:unhideWhenUsed/>
    <w:rsid w:val="00220531"/>
    <w:rPr>
      <w:color w:val="467886" w:themeColor="hyperlink"/>
      <w:u w:val="single"/>
    </w:rPr>
  </w:style>
  <w:style w:type="paragraph" w:styleId="CommentText">
    <w:name w:val="annotation text"/>
    <w:basedOn w:val="Normal"/>
    <w:link w:val="CommentTextChar"/>
    <w:uiPriority w:val="99"/>
    <w:semiHidden/>
    <w:unhideWhenUsed/>
    <w:rsid w:val="00905F4E"/>
    <w:pPr>
      <w:spacing w:line="240" w:lineRule="auto"/>
    </w:pPr>
    <w:rPr>
      <w:sz w:val="20"/>
      <w:szCs w:val="20"/>
    </w:rPr>
  </w:style>
  <w:style w:type="character" w:customStyle="1" w:styleId="CommentTextChar">
    <w:name w:val="Comment Text Char"/>
    <w:basedOn w:val="DefaultParagraphFont"/>
    <w:link w:val="CommentText"/>
    <w:uiPriority w:val="99"/>
    <w:semiHidden/>
    <w:rsid w:val="00905F4E"/>
    <w:rPr>
      <w:sz w:val="20"/>
      <w:szCs w:val="20"/>
    </w:rPr>
  </w:style>
  <w:style w:type="character" w:styleId="CommentReference">
    <w:name w:val="annotation reference"/>
    <w:basedOn w:val="DefaultParagraphFont"/>
    <w:uiPriority w:val="99"/>
    <w:semiHidden/>
    <w:unhideWhenUsed/>
    <w:rsid w:val="00905F4E"/>
    <w:rPr>
      <w:sz w:val="16"/>
      <w:szCs w:val="16"/>
    </w:rPr>
  </w:style>
  <w:style w:type="paragraph" w:styleId="Revision">
    <w:name w:val="Revision"/>
    <w:hidden/>
    <w:uiPriority w:val="99"/>
    <w:semiHidden/>
    <w:rsid w:val="00905F4E"/>
    <w:pPr>
      <w:spacing w:after="0" w:line="240" w:lineRule="auto"/>
    </w:pPr>
  </w:style>
  <w:style w:type="paragraph" w:styleId="TOC2">
    <w:name w:val="toc 2"/>
    <w:basedOn w:val="Normal"/>
    <w:next w:val="Normal"/>
    <w:autoRedefine/>
    <w:uiPriority w:val="39"/>
    <w:unhideWhenUsed/>
    <w:rsid w:val="004B50EA"/>
    <w:pPr>
      <w:spacing w:after="100"/>
      <w:ind w:left="220"/>
    </w:pPr>
  </w:style>
  <w:style w:type="paragraph" w:styleId="NormalWeb">
    <w:name w:val="Normal (Web)"/>
    <w:basedOn w:val="Normal"/>
    <w:uiPriority w:val="99"/>
    <w:semiHidden/>
    <w:unhideWhenUsed/>
    <w:rsid w:val="0058603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link w:val="NoSpacingChar"/>
    <w:uiPriority w:val="1"/>
    <w:qFormat/>
    <w:rsid w:val="00EF33D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F33DA"/>
    <w:rPr>
      <w:rFonts w:eastAsiaTheme="minorEastAsia"/>
      <w:kern w:val="0"/>
      <w:lang w:val="en-US"/>
      <w14:ligatures w14:val="none"/>
    </w:rPr>
  </w:style>
  <w:style w:type="character" w:styleId="UnresolvedMention">
    <w:name w:val="Unresolved Mention"/>
    <w:basedOn w:val="DefaultParagraphFont"/>
    <w:uiPriority w:val="99"/>
    <w:semiHidden/>
    <w:unhideWhenUsed/>
    <w:rsid w:val="00EF33DA"/>
    <w:rPr>
      <w:color w:val="605E5C"/>
      <w:shd w:val="clear" w:color="auto" w:fill="E1DFDD"/>
    </w:rPr>
  </w:style>
  <w:style w:type="character" w:styleId="FollowedHyperlink">
    <w:name w:val="FollowedHyperlink"/>
    <w:basedOn w:val="DefaultParagraphFont"/>
    <w:uiPriority w:val="99"/>
    <w:semiHidden/>
    <w:unhideWhenUsed/>
    <w:rsid w:val="00EF33DA"/>
    <w:rPr>
      <w:color w:val="96607D" w:themeColor="followedHyperlink"/>
      <w:u w:val="single"/>
    </w:rPr>
  </w:style>
  <w:style w:type="paragraph" w:styleId="Header">
    <w:name w:val="header"/>
    <w:basedOn w:val="Normal"/>
    <w:link w:val="HeaderChar"/>
    <w:uiPriority w:val="99"/>
    <w:unhideWhenUsed/>
    <w:rsid w:val="00CB0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736"/>
  </w:style>
  <w:style w:type="paragraph" w:styleId="Footer">
    <w:name w:val="footer"/>
    <w:basedOn w:val="Normal"/>
    <w:link w:val="FooterChar"/>
    <w:uiPriority w:val="99"/>
    <w:unhideWhenUsed/>
    <w:rsid w:val="00CB0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736"/>
  </w:style>
  <w:style w:type="paragraph" w:styleId="TOC3">
    <w:name w:val="toc 3"/>
    <w:basedOn w:val="Normal"/>
    <w:next w:val="Normal"/>
    <w:autoRedefine/>
    <w:uiPriority w:val="39"/>
    <w:unhideWhenUsed/>
    <w:rsid w:val="00CB0736"/>
    <w:pPr>
      <w:spacing w:after="100"/>
      <w:ind w:left="440"/>
    </w:pPr>
  </w:style>
  <w:style w:type="paragraph" w:styleId="Caption">
    <w:name w:val="caption"/>
    <w:basedOn w:val="Normal"/>
    <w:next w:val="Normal"/>
    <w:uiPriority w:val="35"/>
    <w:unhideWhenUsed/>
    <w:qFormat/>
    <w:rsid w:val="00CB073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09850">
      <w:bodyDiv w:val="1"/>
      <w:marLeft w:val="0"/>
      <w:marRight w:val="0"/>
      <w:marTop w:val="0"/>
      <w:marBottom w:val="0"/>
      <w:divBdr>
        <w:top w:val="none" w:sz="0" w:space="0" w:color="auto"/>
        <w:left w:val="none" w:sz="0" w:space="0" w:color="auto"/>
        <w:bottom w:val="none" w:sz="0" w:space="0" w:color="auto"/>
        <w:right w:val="none" w:sz="0" w:space="0" w:color="auto"/>
      </w:divBdr>
    </w:div>
    <w:div w:id="379868293">
      <w:bodyDiv w:val="1"/>
      <w:marLeft w:val="0"/>
      <w:marRight w:val="0"/>
      <w:marTop w:val="0"/>
      <w:marBottom w:val="0"/>
      <w:divBdr>
        <w:top w:val="none" w:sz="0" w:space="0" w:color="auto"/>
        <w:left w:val="none" w:sz="0" w:space="0" w:color="auto"/>
        <w:bottom w:val="none" w:sz="0" w:space="0" w:color="auto"/>
        <w:right w:val="none" w:sz="0" w:space="0" w:color="auto"/>
      </w:divBdr>
    </w:div>
    <w:div w:id="474757711">
      <w:bodyDiv w:val="1"/>
      <w:marLeft w:val="0"/>
      <w:marRight w:val="0"/>
      <w:marTop w:val="0"/>
      <w:marBottom w:val="0"/>
      <w:divBdr>
        <w:top w:val="none" w:sz="0" w:space="0" w:color="auto"/>
        <w:left w:val="none" w:sz="0" w:space="0" w:color="auto"/>
        <w:bottom w:val="none" w:sz="0" w:space="0" w:color="auto"/>
        <w:right w:val="none" w:sz="0" w:space="0" w:color="auto"/>
      </w:divBdr>
    </w:div>
    <w:div w:id="635793495">
      <w:bodyDiv w:val="1"/>
      <w:marLeft w:val="0"/>
      <w:marRight w:val="0"/>
      <w:marTop w:val="0"/>
      <w:marBottom w:val="0"/>
      <w:divBdr>
        <w:top w:val="none" w:sz="0" w:space="0" w:color="auto"/>
        <w:left w:val="none" w:sz="0" w:space="0" w:color="auto"/>
        <w:bottom w:val="none" w:sz="0" w:space="0" w:color="auto"/>
        <w:right w:val="none" w:sz="0" w:space="0" w:color="auto"/>
      </w:divBdr>
    </w:div>
    <w:div w:id="740105817">
      <w:bodyDiv w:val="1"/>
      <w:marLeft w:val="0"/>
      <w:marRight w:val="0"/>
      <w:marTop w:val="0"/>
      <w:marBottom w:val="0"/>
      <w:divBdr>
        <w:top w:val="none" w:sz="0" w:space="0" w:color="auto"/>
        <w:left w:val="none" w:sz="0" w:space="0" w:color="auto"/>
        <w:bottom w:val="none" w:sz="0" w:space="0" w:color="auto"/>
        <w:right w:val="none" w:sz="0" w:space="0" w:color="auto"/>
      </w:divBdr>
    </w:div>
    <w:div w:id="746615713">
      <w:bodyDiv w:val="1"/>
      <w:marLeft w:val="0"/>
      <w:marRight w:val="0"/>
      <w:marTop w:val="0"/>
      <w:marBottom w:val="0"/>
      <w:divBdr>
        <w:top w:val="none" w:sz="0" w:space="0" w:color="auto"/>
        <w:left w:val="none" w:sz="0" w:space="0" w:color="auto"/>
        <w:bottom w:val="none" w:sz="0" w:space="0" w:color="auto"/>
        <w:right w:val="none" w:sz="0" w:space="0" w:color="auto"/>
      </w:divBdr>
      <w:divsChild>
        <w:div w:id="868375286">
          <w:marLeft w:val="0"/>
          <w:marRight w:val="0"/>
          <w:marTop w:val="0"/>
          <w:marBottom w:val="0"/>
          <w:divBdr>
            <w:top w:val="none" w:sz="0" w:space="0" w:color="auto"/>
            <w:left w:val="none" w:sz="0" w:space="0" w:color="auto"/>
            <w:bottom w:val="none" w:sz="0" w:space="0" w:color="auto"/>
            <w:right w:val="none" w:sz="0" w:space="0" w:color="auto"/>
          </w:divBdr>
        </w:div>
      </w:divsChild>
    </w:div>
    <w:div w:id="857239122">
      <w:bodyDiv w:val="1"/>
      <w:marLeft w:val="0"/>
      <w:marRight w:val="0"/>
      <w:marTop w:val="0"/>
      <w:marBottom w:val="0"/>
      <w:divBdr>
        <w:top w:val="none" w:sz="0" w:space="0" w:color="auto"/>
        <w:left w:val="none" w:sz="0" w:space="0" w:color="auto"/>
        <w:bottom w:val="none" w:sz="0" w:space="0" w:color="auto"/>
        <w:right w:val="none" w:sz="0" w:space="0" w:color="auto"/>
      </w:divBdr>
    </w:div>
    <w:div w:id="901910114">
      <w:bodyDiv w:val="1"/>
      <w:marLeft w:val="0"/>
      <w:marRight w:val="0"/>
      <w:marTop w:val="0"/>
      <w:marBottom w:val="0"/>
      <w:divBdr>
        <w:top w:val="none" w:sz="0" w:space="0" w:color="auto"/>
        <w:left w:val="none" w:sz="0" w:space="0" w:color="auto"/>
        <w:bottom w:val="none" w:sz="0" w:space="0" w:color="auto"/>
        <w:right w:val="none" w:sz="0" w:space="0" w:color="auto"/>
      </w:divBdr>
    </w:div>
    <w:div w:id="938485094">
      <w:bodyDiv w:val="1"/>
      <w:marLeft w:val="0"/>
      <w:marRight w:val="0"/>
      <w:marTop w:val="0"/>
      <w:marBottom w:val="0"/>
      <w:divBdr>
        <w:top w:val="none" w:sz="0" w:space="0" w:color="auto"/>
        <w:left w:val="none" w:sz="0" w:space="0" w:color="auto"/>
        <w:bottom w:val="none" w:sz="0" w:space="0" w:color="auto"/>
        <w:right w:val="none" w:sz="0" w:space="0" w:color="auto"/>
      </w:divBdr>
    </w:div>
    <w:div w:id="1038775052">
      <w:bodyDiv w:val="1"/>
      <w:marLeft w:val="0"/>
      <w:marRight w:val="0"/>
      <w:marTop w:val="0"/>
      <w:marBottom w:val="0"/>
      <w:divBdr>
        <w:top w:val="none" w:sz="0" w:space="0" w:color="auto"/>
        <w:left w:val="none" w:sz="0" w:space="0" w:color="auto"/>
        <w:bottom w:val="none" w:sz="0" w:space="0" w:color="auto"/>
        <w:right w:val="none" w:sz="0" w:space="0" w:color="auto"/>
      </w:divBdr>
    </w:div>
    <w:div w:id="1047297646">
      <w:bodyDiv w:val="1"/>
      <w:marLeft w:val="0"/>
      <w:marRight w:val="0"/>
      <w:marTop w:val="0"/>
      <w:marBottom w:val="0"/>
      <w:divBdr>
        <w:top w:val="none" w:sz="0" w:space="0" w:color="auto"/>
        <w:left w:val="none" w:sz="0" w:space="0" w:color="auto"/>
        <w:bottom w:val="none" w:sz="0" w:space="0" w:color="auto"/>
        <w:right w:val="none" w:sz="0" w:space="0" w:color="auto"/>
      </w:divBdr>
    </w:div>
    <w:div w:id="1086029589">
      <w:bodyDiv w:val="1"/>
      <w:marLeft w:val="0"/>
      <w:marRight w:val="0"/>
      <w:marTop w:val="0"/>
      <w:marBottom w:val="0"/>
      <w:divBdr>
        <w:top w:val="none" w:sz="0" w:space="0" w:color="auto"/>
        <w:left w:val="none" w:sz="0" w:space="0" w:color="auto"/>
        <w:bottom w:val="none" w:sz="0" w:space="0" w:color="auto"/>
        <w:right w:val="none" w:sz="0" w:space="0" w:color="auto"/>
      </w:divBdr>
    </w:div>
    <w:div w:id="1158114778">
      <w:bodyDiv w:val="1"/>
      <w:marLeft w:val="0"/>
      <w:marRight w:val="0"/>
      <w:marTop w:val="0"/>
      <w:marBottom w:val="0"/>
      <w:divBdr>
        <w:top w:val="none" w:sz="0" w:space="0" w:color="auto"/>
        <w:left w:val="none" w:sz="0" w:space="0" w:color="auto"/>
        <w:bottom w:val="none" w:sz="0" w:space="0" w:color="auto"/>
        <w:right w:val="none" w:sz="0" w:space="0" w:color="auto"/>
      </w:divBdr>
    </w:div>
    <w:div w:id="1196041309">
      <w:bodyDiv w:val="1"/>
      <w:marLeft w:val="0"/>
      <w:marRight w:val="0"/>
      <w:marTop w:val="0"/>
      <w:marBottom w:val="0"/>
      <w:divBdr>
        <w:top w:val="none" w:sz="0" w:space="0" w:color="auto"/>
        <w:left w:val="none" w:sz="0" w:space="0" w:color="auto"/>
        <w:bottom w:val="none" w:sz="0" w:space="0" w:color="auto"/>
        <w:right w:val="none" w:sz="0" w:space="0" w:color="auto"/>
      </w:divBdr>
    </w:div>
    <w:div w:id="1220749835">
      <w:bodyDiv w:val="1"/>
      <w:marLeft w:val="0"/>
      <w:marRight w:val="0"/>
      <w:marTop w:val="0"/>
      <w:marBottom w:val="0"/>
      <w:divBdr>
        <w:top w:val="none" w:sz="0" w:space="0" w:color="auto"/>
        <w:left w:val="none" w:sz="0" w:space="0" w:color="auto"/>
        <w:bottom w:val="none" w:sz="0" w:space="0" w:color="auto"/>
        <w:right w:val="none" w:sz="0" w:space="0" w:color="auto"/>
      </w:divBdr>
    </w:div>
    <w:div w:id="1336112322">
      <w:bodyDiv w:val="1"/>
      <w:marLeft w:val="0"/>
      <w:marRight w:val="0"/>
      <w:marTop w:val="0"/>
      <w:marBottom w:val="0"/>
      <w:divBdr>
        <w:top w:val="none" w:sz="0" w:space="0" w:color="auto"/>
        <w:left w:val="none" w:sz="0" w:space="0" w:color="auto"/>
        <w:bottom w:val="none" w:sz="0" w:space="0" w:color="auto"/>
        <w:right w:val="none" w:sz="0" w:space="0" w:color="auto"/>
      </w:divBdr>
    </w:div>
    <w:div w:id="1575699326">
      <w:bodyDiv w:val="1"/>
      <w:marLeft w:val="0"/>
      <w:marRight w:val="0"/>
      <w:marTop w:val="0"/>
      <w:marBottom w:val="0"/>
      <w:divBdr>
        <w:top w:val="none" w:sz="0" w:space="0" w:color="auto"/>
        <w:left w:val="none" w:sz="0" w:space="0" w:color="auto"/>
        <w:bottom w:val="none" w:sz="0" w:space="0" w:color="auto"/>
        <w:right w:val="none" w:sz="0" w:space="0" w:color="auto"/>
      </w:divBdr>
    </w:div>
    <w:div w:id="1764180945">
      <w:bodyDiv w:val="1"/>
      <w:marLeft w:val="0"/>
      <w:marRight w:val="0"/>
      <w:marTop w:val="0"/>
      <w:marBottom w:val="0"/>
      <w:divBdr>
        <w:top w:val="none" w:sz="0" w:space="0" w:color="auto"/>
        <w:left w:val="none" w:sz="0" w:space="0" w:color="auto"/>
        <w:bottom w:val="none" w:sz="0" w:space="0" w:color="auto"/>
        <w:right w:val="none" w:sz="0" w:space="0" w:color="auto"/>
      </w:divBdr>
    </w:div>
    <w:div w:id="1771730037">
      <w:bodyDiv w:val="1"/>
      <w:marLeft w:val="0"/>
      <w:marRight w:val="0"/>
      <w:marTop w:val="0"/>
      <w:marBottom w:val="0"/>
      <w:divBdr>
        <w:top w:val="none" w:sz="0" w:space="0" w:color="auto"/>
        <w:left w:val="none" w:sz="0" w:space="0" w:color="auto"/>
        <w:bottom w:val="none" w:sz="0" w:space="0" w:color="auto"/>
        <w:right w:val="none" w:sz="0" w:space="0" w:color="auto"/>
      </w:divBdr>
    </w:div>
    <w:div w:id="1790009512">
      <w:bodyDiv w:val="1"/>
      <w:marLeft w:val="0"/>
      <w:marRight w:val="0"/>
      <w:marTop w:val="0"/>
      <w:marBottom w:val="0"/>
      <w:divBdr>
        <w:top w:val="none" w:sz="0" w:space="0" w:color="auto"/>
        <w:left w:val="none" w:sz="0" w:space="0" w:color="auto"/>
        <w:bottom w:val="none" w:sz="0" w:space="0" w:color="auto"/>
        <w:right w:val="none" w:sz="0" w:space="0" w:color="auto"/>
      </w:divBdr>
    </w:div>
    <w:div w:id="1841919799">
      <w:bodyDiv w:val="1"/>
      <w:marLeft w:val="0"/>
      <w:marRight w:val="0"/>
      <w:marTop w:val="0"/>
      <w:marBottom w:val="0"/>
      <w:divBdr>
        <w:top w:val="none" w:sz="0" w:space="0" w:color="auto"/>
        <w:left w:val="none" w:sz="0" w:space="0" w:color="auto"/>
        <w:bottom w:val="none" w:sz="0" w:space="0" w:color="auto"/>
        <w:right w:val="none" w:sz="0" w:space="0" w:color="auto"/>
      </w:divBdr>
    </w:div>
    <w:div w:id="1955791677">
      <w:bodyDiv w:val="1"/>
      <w:marLeft w:val="0"/>
      <w:marRight w:val="0"/>
      <w:marTop w:val="0"/>
      <w:marBottom w:val="0"/>
      <w:divBdr>
        <w:top w:val="none" w:sz="0" w:space="0" w:color="auto"/>
        <w:left w:val="none" w:sz="0" w:space="0" w:color="auto"/>
        <w:bottom w:val="none" w:sz="0" w:space="0" w:color="auto"/>
        <w:right w:val="none" w:sz="0" w:space="0" w:color="auto"/>
      </w:divBdr>
    </w:div>
    <w:div w:id="1988317690">
      <w:bodyDiv w:val="1"/>
      <w:marLeft w:val="0"/>
      <w:marRight w:val="0"/>
      <w:marTop w:val="0"/>
      <w:marBottom w:val="0"/>
      <w:divBdr>
        <w:top w:val="none" w:sz="0" w:space="0" w:color="auto"/>
        <w:left w:val="none" w:sz="0" w:space="0" w:color="auto"/>
        <w:bottom w:val="none" w:sz="0" w:space="0" w:color="auto"/>
        <w:right w:val="none" w:sz="0" w:space="0" w:color="auto"/>
      </w:divBdr>
    </w:div>
    <w:div w:id="198843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kelet.com/@YameenMunir3410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4C3B2D5C090B489D223D571EC585EE"/>
        <w:category>
          <w:name w:val="General"/>
          <w:gallery w:val="placeholder"/>
        </w:category>
        <w:types>
          <w:type w:val="bbPlcHdr"/>
        </w:types>
        <w:behaviors>
          <w:behavior w:val="content"/>
        </w:behaviors>
        <w:guid w:val="{CEB3A08F-A323-C043-AD81-6DF19017FEE9}"/>
      </w:docPartPr>
      <w:docPartBody>
        <w:p w:rsidR="00C43FFC" w:rsidRDefault="00000000">
          <w:pPr>
            <w:pStyle w:val="794C3B2D5C090B489D223D571EC585EE"/>
          </w:pPr>
          <w:r>
            <w:rPr>
              <w:rFonts w:asciiTheme="majorHAnsi" w:eastAsiaTheme="majorEastAsia" w:hAnsiTheme="majorHAnsi" w:cstheme="majorBidi"/>
              <w:caps/>
              <w:color w:val="156082" w:themeColor="accent1"/>
              <w:sz w:val="80"/>
              <w:szCs w:val="80"/>
            </w:rPr>
            <w:t>[Document title]</w:t>
          </w:r>
        </w:p>
      </w:docPartBody>
    </w:docPart>
    <w:docPart>
      <w:docPartPr>
        <w:name w:val="4E4DBFC1C6E74D40BFE52430C37E23EC"/>
        <w:category>
          <w:name w:val="General"/>
          <w:gallery w:val="placeholder"/>
        </w:category>
        <w:types>
          <w:type w:val="bbPlcHdr"/>
        </w:types>
        <w:behaviors>
          <w:behavior w:val="content"/>
        </w:behaviors>
        <w:guid w:val="{41E91135-4BD2-FC4F-A227-064D5136E692}"/>
      </w:docPartPr>
      <w:docPartBody>
        <w:p w:rsidR="00000000" w:rsidRDefault="00000000">
          <w:pPr>
            <w:pStyle w:val="4E4DBFC1C6E74D40BFE52430C37E23E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FF"/>
    <w:rsid w:val="00115677"/>
    <w:rsid w:val="00413EF2"/>
    <w:rsid w:val="00416CC6"/>
    <w:rsid w:val="004C763C"/>
    <w:rsid w:val="008B1920"/>
    <w:rsid w:val="00AF7F64"/>
    <w:rsid w:val="00C43FFC"/>
    <w:rsid w:val="00E449DB"/>
    <w:rsid w:val="00E90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C3B2D5C090B489D223D571EC585EE">
    <w:name w:val="794C3B2D5C090B489D223D571EC585EE"/>
  </w:style>
  <w:style w:type="paragraph" w:customStyle="1" w:styleId="C48EEF2FC2743445B9F1CB02DDCECB43">
    <w:name w:val="C48EEF2FC2743445B9F1CB02DDCECB43"/>
  </w:style>
  <w:style w:type="paragraph" w:customStyle="1" w:styleId="4E4DBFC1C6E74D40BFE52430C37E23EC">
    <w:name w:val="4E4DBFC1C6E74D40BFE52430C37E23EC"/>
    <w:pPr>
      <w:spacing w:after="160"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84CC0-E0E9-5B49-8718-C5E79082DC0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3857</Words>
  <Characters>21988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Coursework 2 – CSI_4_PPR</vt:lpstr>
    </vt:vector>
  </TitlesOfParts>
  <Company/>
  <LinksUpToDate>false</LinksUpToDate>
  <CharactersWithSpaces>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 – CSI_4_PPR</dc:title>
  <dc:subject>The transformative influence of AI on Job automation, Education, and Training</dc:subject>
  <dc:creator>Yameen Munir</dc:creator>
  <cp:keywords/>
  <dc:description/>
  <cp:lastModifiedBy>Yameen Munir</cp:lastModifiedBy>
  <cp:revision>578</cp:revision>
  <dcterms:created xsi:type="dcterms:W3CDTF">2024-03-16T00:06:00Z</dcterms:created>
  <dcterms:modified xsi:type="dcterms:W3CDTF">2024-04-20T18:45:00Z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fc71548973e19c82bf4c0fb2f688b2af99dc85e76ca71f6ec23c15f45fb00876</vt:lpwstr>
  </property>
</Properties>
</file>